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05695B" w:rsidRDefault="00D60B99" w:rsidP="005D3CFD">
      <w:pPr>
        <w:spacing w:line="360" w:lineRule="auto"/>
        <w:rPr>
          <w:rFonts w:asciiTheme="minorBidi" w:hAnsiTheme="minorBidi" w:cstheme="minorBidi"/>
          <w:b/>
          <w:bCs/>
          <w:szCs w:val="48"/>
          <w:rtl/>
        </w:rPr>
      </w:pPr>
      <w:r w:rsidRPr="0005695B">
        <w:rPr>
          <w:rFonts w:asciiTheme="minorBidi" w:hAnsiTheme="minorBidi" w:cstheme="minorBidi"/>
          <w:b/>
          <w:bCs/>
          <w:szCs w:val="48"/>
          <w:rtl/>
        </w:rPr>
        <w:t>המחלקה להנדסת תוכנה</w:t>
      </w:r>
    </w:p>
    <w:p w:rsidR="00DE0256" w:rsidRPr="0005695B" w:rsidRDefault="00DE0256" w:rsidP="005D3CFD">
      <w:pPr>
        <w:spacing w:line="360" w:lineRule="auto"/>
        <w:rPr>
          <w:rFonts w:asciiTheme="minorBidi" w:hAnsiTheme="minorBidi" w:cstheme="minorBidi"/>
          <w:b/>
          <w:bCs/>
          <w:szCs w:val="48"/>
          <w:rtl/>
        </w:rPr>
      </w:pPr>
      <w:r w:rsidRPr="0005695B">
        <w:rPr>
          <w:rFonts w:asciiTheme="minorBidi" w:hAnsiTheme="minorBidi" w:cstheme="minorBidi"/>
          <w:b/>
          <w:bCs/>
          <w:szCs w:val="48"/>
          <w:rtl/>
        </w:rPr>
        <w:t>פרויקט גמר – תשע"ו</w:t>
      </w:r>
    </w:p>
    <w:p w:rsidR="00DE0256" w:rsidRPr="0005695B" w:rsidRDefault="00DD5A8E" w:rsidP="005D3CFD">
      <w:pPr>
        <w:spacing w:line="360" w:lineRule="auto"/>
        <w:rPr>
          <w:rFonts w:asciiTheme="minorBidi" w:hAnsiTheme="minorBidi" w:cstheme="minorBidi"/>
          <w:b/>
          <w:bCs/>
          <w:szCs w:val="48"/>
          <w:rtl/>
        </w:rPr>
      </w:pPr>
      <w:r>
        <w:rPr>
          <w:rFonts w:asciiTheme="minorBidi" w:hAnsiTheme="minorBidi" w:cstheme="minorBidi" w:hint="cs"/>
          <w:b/>
          <w:bCs/>
          <w:szCs w:val="48"/>
          <w:rtl/>
        </w:rPr>
        <w:t>פורטל בתחום תעשייה וניהול</w:t>
      </w:r>
    </w:p>
    <w:p w:rsidR="00DE0256" w:rsidRPr="003C40C0" w:rsidRDefault="003C40C0" w:rsidP="005D3CFD">
      <w:pPr>
        <w:spacing w:line="360" w:lineRule="auto"/>
        <w:rPr>
          <w:rFonts w:asciiTheme="minorBidi" w:hAnsiTheme="minorBidi" w:cstheme="minorBidi"/>
          <w:b/>
          <w:bCs/>
          <w:sz w:val="48"/>
          <w:szCs w:val="48"/>
        </w:rPr>
      </w:pPr>
      <w:r w:rsidRPr="003C40C0">
        <w:rPr>
          <w:rFonts w:asciiTheme="minorBidi" w:hAnsiTheme="minorBidi" w:cstheme="minorBidi"/>
          <w:b/>
          <w:bCs/>
          <w:sz w:val="48"/>
          <w:szCs w:val="48"/>
        </w:rPr>
        <w:t>Management industry portal</w:t>
      </w:r>
    </w:p>
    <w:p w:rsidR="00D60B99" w:rsidRPr="0005695B" w:rsidRDefault="00D60B99" w:rsidP="005D3CFD">
      <w:pPr>
        <w:spacing w:line="360" w:lineRule="auto"/>
        <w:rPr>
          <w:rFonts w:asciiTheme="minorBidi" w:hAnsiTheme="minorBidi" w:cstheme="minorBidi" w:hint="cs"/>
          <w:b/>
          <w:bCs/>
          <w:szCs w:val="48"/>
          <w:rtl/>
        </w:rPr>
      </w:pPr>
    </w:p>
    <w:p w:rsidR="00D60B99" w:rsidRPr="0005695B" w:rsidRDefault="00D60B99" w:rsidP="005D3CFD">
      <w:pPr>
        <w:spacing w:line="360" w:lineRule="auto"/>
        <w:rPr>
          <w:rFonts w:asciiTheme="minorBidi" w:hAnsiTheme="minorBidi" w:cstheme="minorBidi"/>
          <w:b/>
          <w:bCs/>
          <w:sz w:val="28"/>
          <w:szCs w:val="28"/>
          <w:rtl/>
        </w:rPr>
      </w:pPr>
    </w:p>
    <w:p w:rsidR="00D60B99" w:rsidRPr="0005695B" w:rsidRDefault="00D60B99" w:rsidP="005D3CFD">
      <w:pPr>
        <w:spacing w:line="360" w:lineRule="auto"/>
        <w:rPr>
          <w:rFonts w:asciiTheme="minorBidi" w:hAnsiTheme="minorBidi" w:cstheme="minorBidi"/>
          <w:b/>
          <w:bCs/>
          <w:sz w:val="28"/>
          <w:szCs w:val="28"/>
          <w:rtl/>
        </w:rPr>
      </w:pPr>
    </w:p>
    <w:p w:rsidR="00D60B99" w:rsidRPr="0005695B" w:rsidRDefault="00D60B99" w:rsidP="005D3CFD">
      <w:pPr>
        <w:spacing w:line="360" w:lineRule="auto"/>
        <w:rPr>
          <w:rFonts w:asciiTheme="minorBidi" w:hAnsiTheme="minorBidi" w:cstheme="minorBidi"/>
          <w:b/>
          <w:bCs/>
          <w:sz w:val="28"/>
          <w:szCs w:val="28"/>
          <w:rtl/>
        </w:rPr>
      </w:pPr>
      <w:r w:rsidRPr="0005695B">
        <w:rPr>
          <w:rFonts w:asciiTheme="minorBidi" w:hAnsiTheme="minorBidi" w:cstheme="minorBidi"/>
          <w:b/>
          <w:bCs/>
          <w:sz w:val="28"/>
          <w:szCs w:val="28"/>
          <w:rtl/>
        </w:rPr>
        <w:t>מאת</w:t>
      </w:r>
    </w:p>
    <w:p w:rsidR="00D60B99" w:rsidRPr="0005695B" w:rsidRDefault="007202C6" w:rsidP="005D3CFD">
      <w:pPr>
        <w:spacing w:line="360" w:lineRule="auto"/>
        <w:rPr>
          <w:rFonts w:asciiTheme="minorBidi" w:hAnsiTheme="minorBidi" w:cstheme="minorBidi"/>
          <w:b/>
          <w:bCs/>
          <w:sz w:val="28"/>
          <w:szCs w:val="28"/>
          <w:rtl/>
        </w:rPr>
      </w:pPr>
      <w:r w:rsidRPr="0005695B">
        <w:rPr>
          <w:rFonts w:asciiTheme="minorBidi" w:hAnsiTheme="minorBidi" w:cstheme="minorBidi"/>
          <w:b/>
          <w:bCs/>
          <w:sz w:val="28"/>
          <w:szCs w:val="28"/>
          <w:rtl/>
        </w:rPr>
        <w:t>סימה בלקר</w:t>
      </w:r>
    </w:p>
    <w:p w:rsidR="00BD6B4D" w:rsidRPr="0005695B" w:rsidRDefault="00BD6B4D" w:rsidP="005D3CFD">
      <w:pPr>
        <w:spacing w:line="360" w:lineRule="auto"/>
        <w:rPr>
          <w:rFonts w:asciiTheme="minorBidi" w:hAnsiTheme="minorBidi" w:cstheme="minorBidi"/>
          <w:b/>
          <w:bCs/>
          <w:sz w:val="28"/>
          <w:szCs w:val="28"/>
          <w:rtl/>
        </w:rPr>
      </w:pPr>
    </w:p>
    <w:p w:rsidR="00BD6B4D" w:rsidRPr="0005695B" w:rsidRDefault="00BD6B4D" w:rsidP="005D3CFD">
      <w:pPr>
        <w:spacing w:line="360" w:lineRule="auto"/>
        <w:rPr>
          <w:rFonts w:asciiTheme="minorBidi" w:hAnsiTheme="minorBidi" w:cstheme="minorBidi"/>
          <w:b/>
          <w:bCs/>
          <w:sz w:val="28"/>
          <w:szCs w:val="28"/>
          <w:rtl/>
        </w:rPr>
      </w:pPr>
    </w:p>
    <w:p w:rsidR="00BD6B4D" w:rsidRPr="0005695B" w:rsidRDefault="00BD6B4D" w:rsidP="005D3CFD">
      <w:pPr>
        <w:spacing w:line="360" w:lineRule="auto"/>
        <w:rPr>
          <w:rFonts w:asciiTheme="minorBidi" w:hAnsiTheme="minorBidi" w:cstheme="minorBidi"/>
          <w:b/>
          <w:bCs/>
          <w:sz w:val="28"/>
          <w:szCs w:val="28"/>
          <w:rtl/>
        </w:rPr>
      </w:pPr>
    </w:p>
    <w:p w:rsidR="00BD6B4D" w:rsidRPr="0005695B" w:rsidRDefault="00BD6B4D" w:rsidP="005D3CFD">
      <w:pPr>
        <w:spacing w:line="360" w:lineRule="auto"/>
        <w:rPr>
          <w:rFonts w:asciiTheme="minorBidi" w:hAnsiTheme="minorBidi" w:cstheme="minorBidi"/>
          <w:b/>
          <w:bCs/>
          <w:sz w:val="28"/>
          <w:szCs w:val="28"/>
          <w:rtl/>
        </w:rPr>
      </w:pPr>
    </w:p>
    <w:p w:rsidR="00D60B99" w:rsidRPr="0005695B" w:rsidRDefault="00D60B99" w:rsidP="005D3CFD">
      <w:pPr>
        <w:spacing w:line="360" w:lineRule="auto"/>
        <w:rPr>
          <w:rFonts w:asciiTheme="minorBidi" w:hAnsiTheme="minorBidi" w:cstheme="minorBidi"/>
          <w:b/>
          <w:bCs/>
          <w:sz w:val="28"/>
          <w:szCs w:val="28"/>
          <w:rtl/>
        </w:rPr>
      </w:pPr>
    </w:p>
    <w:p w:rsidR="00D60B99" w:rsidRPr="0005695B" w:rsidRDefault="00D60B99" w:rsidP="005D3CFD">
      <w:pPr>
        <w:spacing w:line="360" w:lineRule="auto"/>
        <w:jc w:val="left"/>
        <w:rPr>
          <w:rFonts w:asciiTheme="minorBidi" w:hAnsiTheme="minorBidi" w:cstheme="minorBidi"/>
          <w:b/>
          <w:bCs/>
          <w:sz w:val="28"/>
          <w:szCs w:val="28"/>
          <w:rtl/>
        </w:rPr>
      </w:pPr>
      <w:r w:rsidRPr="0005695B">
        <w:rPr>
          <w:rFonts w:asciiTheme="minorBidi" w:hAnsiTheme="minorBidi" w:cstheme="minorBidi"/>
          <w:b/>
          <w:bCs/>
          <w:sz w:val="28"/>
          <w:szCs w:val="28"/>
          <w:rtl/>
        </w:rPr>
        <w:t xml:space="preserve">מנחה אקדמי: </w:t>
      </w:r>
      <w:r w:rsidR="00887512" w:rsidRPr="0005695B">
        <w:rPr>
          <w:rFonts w:asciiTheme="minorBidi" w:hAnsiTheme="minorBidi" w:cstheme="minorBidi"/>
          <w:b/>
          <w:bCs/>
          <w:sz w:val="28"/>
          <w:szCs w:val="28"/>
          <w:rtl/>
        </w:rPr>
        <w:t>מר רוג'ר כהן</w:t>
      </w:r>
      <w:r w:rsidR="00FC1AB3" w:rsidRPr="0005695B">
        <w:rPr>
          <w:rFonts w:asciiTheme="minorBidi" w:hAnsiTheme="minorBidi" w:cstheme="minorBidi"/>
          <w:b/>
          <w:bCs/>
          <w:sz w:val="28"/>
          <w:szCs w:val="28"/>
          <w:rtl/>
        </w:rPr>
        <w:tab/>
        <w:t>אישור:</w:t>
      </w:r>
      <w:r w:rsidR="00FC1AB3" w:rsidRPr="0005695B">
        <w:rPr>
          <w:rFonts w:asciiTheme="minorBidi" w:hAnsiTheme="minorBidi" w:cstheme="minorBidi"/>
          <w:b/>
          <w:bCs/>
          <w:sz w:val="28"/>
          <w:szCs w:val="28"/>
          <w:rtl/>
        </w:rPr>
        <w:tab/>
      </w:r>
      <w:r w:rsidR="00FC1AB3" w:rsidRPr="0005695B">
        <w:rPr>
          <w:rFonts w:asciiTheme="minorBidi" w:hAnsiTheme="minorBidi" w:cstheme="minorBidi"/>
          <w:b/>
          <w:bCs/>
          <w:sz w:val="28"/>
          <w:szCs w:val="28"/>
          <w:rtl/>
        </w:rPr>
        <w:tab/>
        <w:t>תאריך:</w:t>
      </w:r>
    </w:p>
    <w:p w:rsidR="00FC1AB3" w:rsidRPr="0005695B" w:rsidRDefault="00FC1AB3" w:rsidP="005D3CFD">
      <w:pPr>
        <w:spacing w:line="360" w:lineRule="auto"/>
        <w:jc w:val="left"/>
        <w:rPr>
          <w:rFonts w:asciiTheme="minorBidi" w:hAnsiTheme="minorBidi" w:cstheme="minorBidi"/>
          <w:b/>
          <w:bCs/>
          <w:sz w:val="28"/>
          <w:szCs w:val="28"/>
          <w:rtl/>
        </w:rPr>
      </w:pPr>
      <w:r w:rsidRPr="0005695B">
        <w:rPr>
          <w:rFonts w:asciiTheme="minorBidi" w:hAnsiTheme="minorBidi" w:cstheme="minorBidi"/>
          <w:b/>
          <w:bCs/>
          <w:sz w:val="28"/>
          <w:szCs w:val="28"/>
          <w:rtl/>
        </w:rPr>
        <w:t>אחראי</w:t>
      </w:r>
      <w:r w:rsidR="00D60B99" w:rsidRPr="0005695B">
        <w:rPr>
          <w:rFonts w:asciiTheme="minorBidi" w:hAnsiTheme="minorBidi" w:cstheme="minorBidi"/>
          <w:b/>
          <w:bCs/>
          <w:sz w:val="28"/>
          <w:szCs w:val="28"/>
          <w:rtl/>
        </w:rPr>
        <w:t xml:space="preserve"> </w:t>
      </w:r>
      <w:r w:rsidRPr="0005695B">
        <w:rPr>
          <w:rFonts w:asciiTheme="minorBidi" w:hAnsiTheme="minorBidi" w:cstheme="minorBidi"/>
          <w:b/>
          <w:bCs/>
          <w:sz w:val="28"/>
          <w:szCs w:val="28"/>
          <w:rtl/>
        </w:rPr>
        <w:t>תעשייתי</w:t>
      </w:r>
      <w:r w:rsidR="00D60B99" w:rsidRPr="0005695B">
        <w:rPr>
          <w:rFonts w:asciiTheme="minorBidi" w:hAnsiTheme="minorBidi" w:cstheme="minorBidi"/>
          <w:b/>
          <w:bCs/>
          <w:sz w:val="28"/>
          <w:szCs w:val="28"/>
          <w:rtl/>
        </w:rPr>
        <w:t xml:space="preserve">: </w:t>
      </w:r>
      <w:r w:rsidR="00887512" w:rsidRPr="0005695B">
        <w:rPr>
          <w:rFonts w:asciiTheme="minorBidi" w:hAnsiTheme="minorBidi" w:cstheme="minorBidi"/>
          <w:b/>
          <w:bCs/>
          <w:sz w:val="28"/>
          <w:szCs w:val="28"/>
          <w:rtl/>
        </w:rPr>
        <w:t xml:space="preserve">דר' גבי פינטו </w:t>
      </w:r>
      <w:r w:rsidRPr="0005695B">
        <w:rPr>
          <w:rFonts w:asciiTheme="minorBidi" w:hAnsiTheme="minorBidi" w:cstheme="minorBidi"/>
          <w:b/>
          <w:bCs/>
          <w:sz w:val="28"/>
          <w:szCs w:val="28"/>
          <w:rtl/>
        </w:rPr>
        <w:t xml:space="preserve"> </w:t>
      </w:r>
      <w:r w:rsidRPr="0005695B">
        <w:rPr>
          <w:rFonts w:asciiTheme="minorBidi" w:hAnsiTheme="minorBidi" w:cstheme="minorBidi"/>
          <w:b/>
          <w:bCs/>
          <w:sz w:val="28"/>
          <w:szCs w:val="28"/>
          <w:rtl/>
        </w:rPr>
        <w:tab/>
        <w:t>אישור:</w:t>
      </w:r>
      <w:r w:rsidRPr="0005695B">
        <w:rPr>
          <w:rFonts w:asciiTheme="minorBidi" w:hAnsiTheme="minorBidi" w:cstheme="minorBidi"/>
          <w:b/>
          <w:bCs/>
          <w:sz w:val="28"/>
          <w:szCs w:val="28"/>
          <w:rtl/>
        </w:rPr>
        <w:tab/>
      </w:r>
      <w:r w:rsidRPr="0005695B">
        <w:rPr>
          <w:rFonts w:asciiTheme="minorBidi" w:hAnsiTheme="minorBidi" w:cstheme="minorBidi"/>
          <w:b/>
          <w:bCs/>
          <w:sz w:val="28"/>
          <w:szCs w:val="28"/>
          <w:rtl/>
        </w:rPr>
        <w:tab/>
        <w:t>תאריך:</w:t>
      </w:r>
    </w:p>
    <w:p w:rsidR="00FC1AB3" w:rsidRPr="0005695B" w:rsidRDefault="00FC1AB3" w:rsidP="005D3CFD">
      <w:pPr>
        <w:spacing w:line="360" w:lineRule="auto"/>
        <w:jc w:val="left"/>
        <w:rPr>
          <w:rFonts w:asciiTheme="minorBidi" w:hAnsiTheme="minorBidi" w:cstheme="minorBidi"/>
          <w:b/>
          <w:bCs/>
          <w:sz w:val="28"/>
          <w:szCs w:val="28"/>
          <w:rtl/>
        </w:rPr>
      </w:pPr>
      <w:r w:rsidRPr="0005695B">
        <w:rPr>
          <w:rFonts w:asciiTheme="minorBidi" w:hAnsiTheme="minorBidi" w:cstheme="minorBidi"/>
          <w:b/>
          <w:bCs/>
          <w:sz w:val="28"/>
          <w:szCs w:val="28"/>
          <w:rtl/>
        </w:rPr>
        <w:t xml:space="preserve">רכז </w:t>
      </w:r>
      <w:r w:rsidR="003C40C0">
        <w:rPr>
          <w:rFonts w:asciiTheme="minorBidi" w:hAnsiTheme="minorBidi" w:cstheme="minorBidi"/>
          <w:b/>
          <w:bCs/>
          <w:sz w:val="28"/>
          <w:szCs w:val="28"/>
          <w:rtl/>
        </w:rPr>
        <w:t xml:space="preserve">הפרויקטים: </w:t>
      </w:r>
      <w:r w:rsidR="003C40C0">
        <w:rPr>
          <w:rFonts w:asciiTheme="minorBidi" w:hAnsiTheme="minorBidi" w:cstheme="minorBidi"/>
          <w:b/>
          <w:bCs/>
          <w:sz w:val="28"/>
          <w:szCs w:val="28"/>
          <w:rtl/>
        </w:rPr>
        <w:tab/>
      </w:r>
      <w:r w:rsidRPr="0005695B">
        <w:rPr>
          <w:rFonts w:asciiTheme="minorBidi" w:hAnsiTheme="minorBidi" w:cstheme="minorBidi"/>
          <w:b/>
          <w:bCs/>
          <w:sz w:val="28"/>
          <w:szCs w:val="28"/>
          <w:rtl/>
        </w:rPr>
        <w:t xml:space="preserve"> </w:t>
      </w:r>
      <w:r w:rsidRPr="0005695B">
        <w:rPr>
          <w:rFonts w:asciiTheme="minorBidi" w:hAnsiTheme="minorBidi" w:cstheme="minorBidi"/>
          <w:b/>
          <w:bCs/>
          <w:sz w:val="28"/>
          <w:szCs w:val="28"/>
          <w:rtl/>
        </w:rPr>
        <w:tab/>
      </w:r>
      <w:r w:rsidRPr="0005695B">
        <w:rPr>
          <w:rFonts w:asciiTheme="minorBidi" w:hAnsiTheme="minorBidi" w:cstheme="minorBidi"/>
          <w:b/>
          <w:bCs/>
          <w:sz w:val="28"/>
          <w:szCs w:val="28"/>
          <w:rtl/>
        </w:rPr>
        <w:tab/>
        <w:t>אישור:</w:t>
      </w:r>
      <w:r w:rsidRPr="0005695B">
        <w:rPr>
          <w:rFonts w:asciiTheme="minorBidi" w:hAnsiTheme="minorBidi" w:cstheme="minorBidi"/>
          <w:b/>
          <w:bCs/>
          <w:sz w:val="28"/>
          <w:szCs w:val="28"/>
          <w:rtl/>
        </w:rPr>
        <w:tab/>
      </w:r>
      <w:r w:rsidRPr="0005695B">
        <w:rPr>
          <w:rFonts w:asciiTheme="minorBidi" w:hAnsiTheme="minorBidi" w:cstheme="minorBidi"/>
          <w:b/>
          <w:bCs/>
          <w:sz w:val="28"/>
          <w:szCs w:val="28"/>
          <w:rtl/>
        </w:rPr>
        <w:tab/>
        <w:t>תאריך:</w:t>
      </w:r>
    </w:p>
    <w:p w:rsidR="005D3CFD" w:rsidRDefault="005D3CFD">
      <w:pPr>
        <w:bidi w:val="0"/>
        <w:jc w:val="left"/>
        <w:rPr>
          <w:rFonts w:asciiTheme="minorBidi" w:hAnsiTheme="minorBidi" w:cstheme="minorBidi"/>
          <w:b/>
          <w:bCs/>
          <w:sz w:val="28"/>
          <w:szCs w:val="28"/>
        </w:rPr>
      </w:pPr>
      <w:r>
        <w:rPr>
          <w:rFonts w:asciiTheme="minorBidi" w:hAnsiTheme="minorBidi" w:cstheme="minorBidi"/>
          <w:b/>
          <w:bCs/>
          <w:sz w:val="28"/>
          <w:szCs w:val="28"/>
        </w:rPr>
        <w:br w:type="page"/>
      </w:r>
    </w:p>
    <w:p w:rsidR="00DE0256" w:rsidRPr="0005695B" w:rsidRDefault="00ED221C" w:rsidP="005D3CFD">
      <w:pPr>
        <w:spacing w:line="360" w:lineRule="auto"/>
        <w:jc w:val="left"/>
        <w:rPr>
          <w:rFonts w:asciiTheme="minorBidi" w:hAnsiTheme="minorBidi" w:cstheme="minorBidi"/>
          <w:sz w:val="28"/>
          <w:szCs w:val="28"/>
          <w:rtl/>
        </w:rPr>
      </w:pPr>
      <w:r w:rsidRPr="0005695B">
        <w:rPr>
          <w:rFonts w:asciiTheme="minorBidi" w:hAnsiTheme="minorBidi" w:cstheme="minorBidi"/>
          <w:sz w:val="28"/>
          <w:szCs w:val="28"/>
          <w:rtl/>
        </w:rPr>
        <w:lastRenderedPageBreak/>
        <w:t>מערכות ניהול הפרויקט</w:t>
      </w:r>
      <w:r w:rsidR="00DE0256" w:rsidRPr="0005695B">
        <w:rPr>
          <w:rFonts w:asciiTheme="minorBidi" w:hAnsiTheme="minorBidi" w:cstheme="minorBidi"/>
          <w:sz w:val="28"/>
          <w:szCs w:val="28"/>
          <w:rtl/>
        </w:rPr>
        <w:t>:</w:t>
      </w:r>
      <w:r w:rsidR="00B54814" w:rsidRPr="0005695B">
        <w:rPr>
          <w:rFonts w:asciiTheme="minorBidi" w:hAnsiTheme="minorBidi" w:cstheme="minorBidi"/>
          <w:sz w:val="28"/>
          <w:szCs w:val="28"/>
          <w:rtl/>
        </w:rPr>
        <w:t xml:space="preserve"> </w:t>
      </w:r>
      <w:r w:rsidR="00B54814" w:rsidRPr="0005695B">
        <w:rPr>
          <w:rFonts w:asciiTheme="minorBidi" w:hAnsiTheme="minorBidi" w:cstheme="minorBidi"/>
          <w:sz w:val="28"/>
          <w:szCs w:val="28"/>
          <w:highlight w:val="green"/>
          <w:rtl/>
        </w:rPr>
        <w:t>בשלב ההצעה יש להוסיף זאת בטופס התנעה</w:t>
      </w:r>
      <w:r w:rsidR="00B54814" w:rsidRPr="0005695B">
        <w:rPr>
          <w:rFonts w:asciiTheme="minorBidi" w:hAnsiTheme="minorBidi" w:cstheme="minorBidi"/>
          <w:sz w:val="28"/>
          <w:szCs w:val="28"/>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RPr="0005695B" w:rsidTr="00ED221C">
        <w:tc>
          <w:tcPr>
            <w:tcW w:w="415" w:type="dxa"/>
          </w:tcPr>
          <w:p w:rsidR="00ED221C" w:rsidRPr="0005695B" w:rsidRDefault="0090275B" w:rsidP="005D3CFD">
            <w:pPr>
              <w:spacing w:line="360" w:lineRule="auto"/>
              <w:jc w:val="left"/>
              <w:rPr>
                <w:rFonts w:asciiTheme="minorBidi" w:hAnsiTheme="minorBidi"/>
                <w:sz w:val="28"/>
                <w:szCs w:val="28"/>
                <w:rtl/>
              </w:rPr>
            </w:pPr>
            <w:r w:rsidRPr="0005695B">
              <w:rPr>
                <w:rFonts w:asciiTheme="minorBidi" w:hAnsiTheme="minorBidi"/>
                <w:sz w:val="28"/>
                <w:szCs w:val="28"/>
                <w:rtl/>
              </w:rPr>
              <w:t>#</w:t>
            </w:r>
          </w:p>
        </w:tc>
        <w:tc>
          <w:tcPr>
            <w:tcW w:w="1843" w:type="dxa"/>
          </w:tcPr>
          <w:p w:rsidR="00ED221C" w:rsidRPr="0005695B" w:rsidRDefault="00ED221C" w:rsidP="005D3CFD">
            <w:pPr>
              <w:spacing w:line="360" w:lineRule="auto"/>
              <w:jc w:val="left"/>
              <w:rPr>
                <w:rFonts w:asciiTheme="minorBidi" w:hAnsiTheme="minorBidi"/>
                <w:sz w:val="28"/>
                <w:szCs w:val="28"/>
                <w:rtl/>
              </w:rPr>
            </w:pPr>
            <w:r w:rsidRPr="0005695B">
              <w:rPr>
                <w:rFonts w:asciiTheme="minorBidi" w:hAnsiTheme="minorBidi"/>
                <w:sz w:val="28"/>
                <w:szCs w:val="28"/>
                <w:rtl/>
              </w:rPr>
              <w:t>מערכת</w:t>
            </w:r>
          </w:p>
        </w:tc>
        <w:tc>
          <w:tcPr>
            <w:tcW w:w="6237" w:type="dxa"/>
          </w:tcPr>
          <w:p w:rsidR="00ED221C" w:rsidRPr="0005695B" w:rsidRDefault="00ED221C" w:rsidP="005D3CFD">
            <w:pPr>
              <w:spacing w:line="360" w:lineRule="auto"/>
              <w:jc w:val="left"/>
              <w:rPr>
                <w:rFonts w:asciiTheme="minorBidi" w:hAnsiTheme="minorBidi"/>
                <w:sz w:val="28"/>
                <w:szCs w:val="28"/>
                <w:rtl/>
              </w:rPr>
            </w:pPr>
            <w:r w:rsidRPr="0005695B">
              <w:rPr>
                <w:rFonts w:asciiTheme="minorBidi" w:hAnsiTheme="minorBidi"/>
                <w:sz w:val="28"/>
                <w:szCs w:val="28"/>
                <w:rtl/>
              </w:rPr>
              <w:t>מיקום</w:t>
            </w:r>
          </w:p>
        </w:tc>
      </w:tr>
      <w:tr w:rsidR="00ED221C" w:rsidRPr="0005695B" w:rsidTr="00ED221C">
        <w:tc>
          <w:tcPr>
            <w:tcW w:w="415" w:type="dxa"/>
          </w:tcPr>
          <w:p w:rsidR="00ED221C" w:rsidRPr="0005695B" w:rsidRDefault="0090275B" w:rsidP="005D3CFD">
            <w:pPr>
              <w:spacing w:line="360" w:lineRule="auto"/>
              <w:jc w:val="left"/>
              <w:rPr>
                <w:rFonts w:asciiTheme="minorBidi" w:hAnsiTheme="minorBidi"/>
                <w:sz w:val="28"/>
                <w:szCs w:val="28"/>
                <w:rtl/>
              </w:rPr>
            </w:pPr>
            <w:r w:rsidRPr="0005695B">
              <w:rPr>
                <w:rFonts w:asciiTheme="minorBidi" w:hAnsiTheme="minorBidi"/>
                <w:sz w:val="28"/>
                <w:szCs w:val="28"/>
                <w:rtl/>
              </w:rPr>
              <w:t>1</w:t>
            </w:r>
          </w:p>
        </w:tc>
        <w:tc>
          <w:tcPr>
            <w:tcW w:w="1843" w:type="dxa"/>
          </w:tcPr>
          <w:p w:rsidR="00ED221C" w:rsidRPr="0005695B" w:rsidRDefault="00ED221C" w:rsidP="005D3CFD">
            <w:pPr>
              <w:spacing w:line="360" w:lineRule="auto"/>
              <w:jc w:val="left"/>
              <w:rPr>
                <w:rFonts w:asciiTheme="minorBidi" w:hAnsiTheme="minorBidi"/>
                <w:sz w:val="28"/>
                <w:szCs w:val="28"/>
                <w:rtl/>
              </w:rPr>
            </w:pPr>
            <w:r w:rsidRPr="0005695B">
              <w:rPr>
                <w:rFonts w:asciiTheme="minorBidi" w:hAnsiTheme="minorBidi"/>
                <w:sz w:val="28"/>
                <w:szCs w:val="28"/>
                <w:rtl/>
              </w:rPr>
              <w:t>מאגר קוד</w:t>
            </w:r>
          </w:p>
        </w:tc>
        <w:tc>
          <w:tcPr>
            <w:tcW w:w="6237" w:type="dxa"/>
          </w:tcPr>
          <w:p w:rsidR="00ED221C" w:rsidRPr="0005695B" w:rsidRDefault="00ED221C" w:rsidP="005D3CFD">
            <w:pPr>
              <w:bidi w:val="0"/>
              <w:spacing w:line="360" w:lineRule="auto"/>
              <w:jc w:val="left"/>
              <w:rPr>
                <w:rFonts w:asciiTheme="minorBidi" w:hAnsiTheme="minorBidi"/>
                <w:sz w:val="28"/>
                <w:szCs w:val="28"/>
              </w:rPr>
            </w:pPr>
            <w:r w:rsidRPr="0005695B">
              <w:rPr>
                <w:rFonts w:asciiTheme="minorBidi" w:hAnsiTheme="minorBidi"/>
                <w:sz w:val="28"/>
                <w:szCs w:val="28"/>
              </w:rPr>
              <w:t>github.com/user/project</w:t>
            </w:r>
          </w:p>
        </w:tc>
      </w:tr>
      <w:tr w:rsidR="00ED221C" w:rsidRPr="0005695B" w:rsidTr="00ED221C">
        <w:tc>
          <w:tcPr>
            <w:tcW w:w="415" w:type="dxa"/>
          </w:tcPr>
          <w:p w:rsidR="00ED221C" w:rsidRPr="0005695B" w:rsidRDefault="0090275B" w:rsidP="005D3CFD">
            <w:pPr>
              <w:spacing w:line="360" w:lineRule="auto"/>
              <w:jc w:val="left"/>
              <w:rPr>
                <w:rFonts w:asciiTheme="minorBidi" w:hAnsiTheme="minorBidi"/>
                <w:sz w:val="28"/>
                <w:szCs w:val="28"/>
                <w:rtl/>
              </w:rPr>
            </w:pPr>
            <w:r w:rsidRPr="0005695B">
              <w:rPr>
                <w:rFonts w:asciiTheme="minorBidi" w:hAnsiTheme="minorBidi"/>
                <w:sz w:val="28"/>
                <w:szCs w:val="28"/>
                <w:rtl/>
              </w:rPr>
              <w:t>2</w:t>
            </w:r>
          </w:p>
        </w:tc>
        <w:tc>
          <w:tcPr>
            <w:tcW w:w="1843" w:type="dxa"/>
          </w:tcPr>
          <w:p w:rsidR="00ED221C" w:rsidRPr="0005695B" w:rsidRDefault="00ED221C" w:rsidP="005D3CFD">
            <w:pPr>
              <w:spacing w:line="360" w:lineRule="auto"/>
              <w:jc w:val="left"/>
              <w:rPr>
                <w:rFonts w:asciiTheme="minorBidi" w:hAnsiTheme="minorBidi"/>
                <w:sz w:val="28"/>
                <w:szCs w:val="28"/>
                <w:rtl/>
              </w:rPr>
            </w:pPr>
            <w:r w:rsidRPr="0005695B">
              <w:rPr>
                <w:rFonts w:asciiTheme="minorBidi" w:hAnsiTheme="minorBidi"/>
                <w:sz w:val="28"/>
                <w:szCs w:val="28"/>
                <w:rtl/>
              </w:rPr>
              <w:t>יומן</w:t>
            </w:r>
          </w:p>
        </w:tc>
        <w:tc>
          <w:tcPr>
            <w:tcW w:w="6237" w:type="dxa"/>
          </w:tcPr>
          <w:p w:rsidR="00ED221C" w:rsidRPr="0005695B" w:rsidRDefault="00ED221C" w:rsidP="005D3CFD">
            <w:pPr>
              <w:spacing w:line="360" w:lineRule="auto"/>
              <w:jc w:val="left"/>
              <w:rPr>
                <w:rFonts w:asciiTheme="minorBidi" w:hAnsiTheme="minorBidi" w:hint="cs"/>
                <w:sz w:val="28"/>
                <w:szCs w:val="28"/>
              </w:rPr>
            </w:pPr>
          </w:p>
        </w:tc>
      </w:tr>
      <w:tr w:rsidR="00ED221C" w:rsidRPr="0005695B" w:rsidTr="00ED221C">
        <w:tc>
          <w:tcPr>
            <w:tcW w:w="415" w:type="dxa"/>
          </w:tcPr>
          <w:p w:rsidR="00ED221C" w:rsidRPr="0005695B" w:rsidRDefault="0090275B" w:rsidP="005D3CFD">
            <w:pPr>
              <w:spacing w:line="360" w:lineRule="auto"/>
              <w:jc w:val="left"/>
              <w:rPr>
                <w:rFonts w:asciiTheme="minorBidi" w:hAnsiTheme="minorBidi"/>
                <w:sz w:val="28"/>
                <w:szCs w:val="28"/>
                <w:rtl/>
              </w:rPr>
            </w:pPr>
            <w:r w:rsidRPr="0005695B">
              <w:rPr>
                <w:rFonts w:asciiTheme="minorBidi" w:hAnsiTheme="minorBidi"/>
                <w:sz w:val="28"/>
                <w:szCs w:val="28"/>
                <w:rtl/>
              </w:rPr>
              <w:t>3</w:t>
            </w:r>
          </w:p>
        </w:tc>
        <w:tc>
          <w:tcPr>
            <w:tcW w:w="1843" w:type="dxa"/>
          </w:tcPr>
          <w:p w:rsidR="00ED221C" w:rsidRPr="0005695B" w:rsidRDefault="0090275B" w:rsidP="005D3CFD">
            <w:pPr>
              <w:spacing w:line="360" w:lineRule="auto"/>
              <w:jc w:val="left"/>
              <w:rPr>
                <w:rFonts w:asciiTheme="minorBidi" w:hAnsiTheme="minorBidi"/>
                <w:sz w:val="28"/>
                <w:szCs w:val="28"/>
                <w:rtl/>
              </w:rPr>
            </w:pPr>
            <w:r w:rsidRPr="0005695B">
              <w:rPr>
                <w:rFonts w:asciiTheme="minorBidi" w:hAnsiTheme="minorBidi"/>
                <w:sz w:val="28"/>
                <w:szCs w:val="28"/>
                <w:rtl/>
              </w:rPr>
              <w:t>ניהול פרויקט</w:t>
            </w:r>
            <w:r w:rsidR="00ED221C" w:rsidRPr="0005695B">
              <w:rPr>
                <w:rFonts w:asciiTheme="minorBidi" w:hAnsiTheme="minorBidi"/>
                <w:sz w:val="28"/>
                <w:szCs w:val="28"/>
                <w:rtl/>
              </w:rPr>
              <w:t xml:space="preserve"> (אם בשימוש)</w:t>
            </w:r>
          </w:p>
        </w:tc>
        <w:tc>
          <w:tcPr>
            <w:tcW w:w="6237" w:type="dxa"/>
          </w:tcPr>
          <w:p w:rsidR="00ED221C" w:rsidRPr="0005695B" w:rsidRDefault="00ED221C" w:rsidP="005D3CFD">
            <w:pPr>
              <w:spacing w:line="360" w:lineRule="auto"/>
              <w:jc w:val="left"/>
              <w:rPr>
                <w:rFonts w:asciiTheme="minorBidi" w:hAnsiTheme="minorBidi"/>
                <w:sz w:val="28"/>
                <w:szCs w:val="28"/>
              </w:rPr>
            </w:pPr>
          </w:p>
        </w:tc>
      </w:tr>
      <w:tr w:rsidR="0090275B" w:rsidRPr="0005695B" w:rsidTr="00ED221C">
        <w:tc>
          <w:tcPr>
            <w:tcW w:w="415" w:type="dxa"/>
          </w:tcPr>
          <w:p w:rsidR="0090275B" w:rsidRPr="0005695B" w:rsidRDefault="0090275B" w:rsidP="005D3CFD">
            <w:pPr>
              <w:spacing w:line="360" w:lineRule="auto"/>
              <w:jc w:val="left"/>
              <w:rPr>
                <w:rFonts w:asciiTheme="minorBidi" w:hAnsiTheme="minorBidi"/>
                <w:sz w:val="28"/>
                <w:szCs w:val="28"/>
                <w:rtl/>
              </w:rPr>
            </w:pPr>
            <w:r w:rsidRPr="0005695B">
              <w:rPr>
                <w:rFonts w:asciiTheme="minorBidi" w:hAnsiTheme="minorBidi"/>
                <w:sz w:val="28"/>
                <w:szCs w:val="28"/>
                <w:rtl/>
              </w:rPr>
              <w:t>4</w:t>
            </w:r>
          </w:p>
        </w:tc>
        <w:tc>
          <w:tcPr>
            <w:tcW w:w="1843" w:type="dxa"/>
          </w:tcPr>
          <w:p w:rsidR="0090275B" w:rsidRPr="0005695B" w:rsidRDefault="0090275B" w:rsidP="005D3CFD">
            <w:pPr>
              <w:spacing w:line="360" w:lineRule="auto"/>
              <w:jc w:val="left"/>
              <w:rPr>
                <w:rFonts w:asciiTheme="minorBidi" w:hAnsiTheme="minorBidi"/>
                <w:sz w:val="28"/>
                <w:szCs w:val="28"/>
                <w:rtl/>
              </w:rPr>
            </w:pPr>
            <w:r w:rsidRPr="0005695B">
              <w:rPr>
                <w:rFonts w:asciiTheme="minorBidi" w:hAnsiTheme="minorBidi"/>
                <w:sz w:val="28"/>
                <w:szCs w:val="28"/>
                <w:rtl/>
              </w:rPr>
              <w:t>הפצה</w:t>
            </w:r>
          </w:p>
        </w:tc>
        <w:tc>
          <w:tcPr>
            <w:tcW w:w="6237" w:type="dxa"/>
          </w:tcPr>
          <w:p w:rsidR="0090275B" w:rsidRPr="0005695B" w:rsidRDefault="0090275B" w:rsidP="005D3CFD">
            <w:pPr>
              <w:spacing w:line="360" w:lineRule="auto"/>
              <w:jc w:val="left"/>
              <w:rPr>
                <w:rFonts w:asciiTheme="minorBidi" w:hAnsiTheme="minorBidi"/>
                <w:sz w:val="28"/>
                <w:szCs w:val="28"/>
              </w:rPr>
            </w:pPr>
          </w:p>
        </w:tc>
      </w:tr>
    </w:tbl>
    <w:p w:rsidR="00ED221C" w:rsidRPr="0005695B" w:rsidRDefault="00ED221C" w:rsidP="005D3CFD">
      <w:pPr>
        <w:spacing w:line="360" w:lineRule="auto"/>
        <w:jc w:val="left"/>
        <w:rPr>
          <w:rFonts w:asciiTheme="minorBidi" w:hAnsiTheme="minorBidi" w:cstheme="minorBidi"/>
          <w:sz w:val="28"/>
          <w:szCs w:val="28"/>
          <w:rtl/>
        </w:rPr>
      </w:pPr>
    </w:p>
    <w:p w:rsidR="00ED221C" w:rsidRPr="0005695B" w:rsidRDefault="00003228" w:rsidP="005D3CFD">
      <w:pPr>
        <w:spacing w:line="360" w:lineRule="auto"/>
        <w:jc w:val="left"/>
        <w:rPr>
          <w:rFonts w:asciiTheme="minorBidi" w:hAnsiTheme="minorBidi" w:cstheme="minorBidi"/>
          <w:sz w:val="28"/>
          <w:szCs w:val="28"/>
          <w:rtl/>
        </w:rPr>
      </w:pPr>
      <w:r w:rsidRPr="0005695B">
        <w:rPr>
          <w:rFonts w:asciiTheme="minorBidi" w:hAnsiTheme="minorBidi" w:cstheme="minorBidi"/>
          <w:sz w:val="28"/>
          <w:szCs w:val="28"/>
          <w:highlight w:val="green"/>
          <w:rtl/>
        </w:rPr>
        <w:t xml:space="preserve">מומלץ למלא בשלב ההצעה (אך לא חייב - </w:t>
      </w:r>
      <w:r w:rsidR="00ED221C" w:rsidRPr="0005695B">
        <w:rPr>
          <w:rFonts w:asciiTheme="minorBidi" w:hAnsiTheme="minorBidi" w:cstheme="minorBidi"/>
          <w:sz w:val="28"/>
          <w:szCs w:val="28"/>
          <w:highlight w:val="green"/>
          <w:rtl/>
        </w:rPr>
        <w:t xml:space="preserve"> </w:t>
      </w:r>
      <w:r w:rsidRPr="0005695B">
        <w:rPr>
          <w:rFonts w:asciiTheme="minorBidi" w:hAnsiTheme="minorBidi" w:cstheme="minorBidi"/>
          <w:sz w:val="28"/>
          <w:szCs w:val="28"/>
          <w:highlight w:val="green"/>
          <w:rtl/>
        </w:rPr>
        <w:t>יושלם</w:t>
      </w:r>
      <w:r w:rsidR="00ED221C" w:rsidRPr="0005695B">
        <w:rPr>
          <w:rFonts w:asciiTheme="minorBidi" w:hAnsiTheme="minorBidi" w:cstheme="minorBidi"/>
          <w:sz w:val="28"/>
          <w:szCs w:val="28"/>
          <w:highlight w:val="green"/>
          <w:rtl/>
        </w:rPr>
        <w:t xml:space="preserve"> בדוחות הבאים):</w:t>
      </w:r>
    </w:p>
    <w:p w:rsidR="00ED221C" w:rsidRPr="0005695B" w:rsidRDefault="00ED221C" w:rsidP="005D3CFD">
      <w:pPr>
        <w:pStyle w:val="ListParagraph"/>
        <w:numPr>
          <w:ilvl w:val="0"/>
          <w:numId w:val="20"/>
        </w:numPr>
        <w:spacing w:line="360" w:lineRule="auto"/>
        <w:rPr>
          <w:rFonts w:asciiTheme="minorBidi" w:hAnsiTheme="minorBidi" w:cstheme="minorBidi"/>
          <w:sz w:val="28"/>
          <w:szCs w:val="28"/>
        </w:rPr>
      </w:pPr>
      <w:r w:rsidRPr="0005695B">
        <w:rPr>
          <w:rFonts w:asciiTheme="minorBidi" w:hAnsiTheme="minorBidi" w:cstheme="minorBidi"/>
          <w:sz w:val="28"/>
          <w:szCs w:val="28"/>
          <w:rtl/>
        </w:rPr>
        <w:t>תקציר</w:t>
      </w:r>
    </w:p>
    <w:p w:rsidR="00ED221C" w:rsidRPr="0005695B" w:rsidRDefault="00ED221C" w:rsidP="005D3CFD">
      <w:pPr>
        <w:pStyle w:val="ListParagraph"/>
        <w:numPr>
          <w:ilvl w:val="0"/>
          <w:numId w:val="20"/>
        </w:numPr>
        <w:spacing w:line="360" w:lineRule="auto"/>
        <w:rPr>
          <w:rFonts w:asciiTheme="minorBidi" w:hAnsiTheme="minorBidi" w:cstheme="minorBidi"/>
          <w:sz w:val="28"/>
          <w:szCs w:val="28"/>
        </w:rPr>
      </w:pPr>
      <w:r w:rsidRPr="0005695B">
        <w:rPr>
          <w:rFonts w:asciiTheme="minorBidi" w:hAnsiTheme="minorBidi" w:cstheme="minorBidi"/>
          <w:sz w:val="28"/>
          <w:szCs w:val="28"/>
          <w:rtl/>
        </w:rPr>
        <w:t>תוכן העניינים</w:t>
      </w:r>
    </w:p>
    <w:p w:rsidR="00ED221C" w:rsidRPr="0005695B" w:rsidRDefault="00ED221C" w:rsidP="005D3CFD">
      <w:pPr>
        <w:pStyle w:val="ListParagraph"/>
        <w:numPr>
          <w:ilvl w:val="0"/>
          <w:numId w:val="20"/>
        </w:numPr>
        <w:spacing w:line="360" w:lineRule="auto"/>
        <w:rPr>
          <w:rFonts w:asciiTheme="minorBidi" w:hAnsiTheme="minorBidi" w:cstheme="minorBidi"/>
          <w:sz w:val="28"/>
          <w:szCs w:val="28"/>
          <w:rtl/>
        </w:rPr>
      </w:pPr>
      <w:r w:rsidRPr="0005695B">
        <w:rPr>
          <w:rFonts w:asciiTheme="minorBidi" w:hAnsiTheme="minorBidi" w:cstheme="minorBidi"/>
          <w:sz w:val="28"/>
          <w:szCs w:val="28"/>
          <w:rtl/>
        </w:rPr>
        <w:t>מילון מונחים, סימנים וקיצורים</w:t>
      </w:r>
    </w:p>
    <w:p w:rsidR="00835FCA" w:rsidRPr="0005695B" w:rsidRDefault="00835FCA" w:rsidP="005D3CFD">
      <w:pPr>
        <w:spacing w:line="360" w:lineRule="auto"/>
        <w:jc w:val="left"/>
        <w:rPr>
          <w:rFonts w:asciiTheme="minorBidi" w:hAnsiTheme="minorBidi" w:cstheme="minorBidi"/>
          <w:sz w:val="28"/>
          <w:szCs w:val="28"/>
        </w:rPr>
      </w:pPr>
      <w:r w:rsidRPr="0005695B">
        <w:rPr>
          <w:rFonts w:asciiTheme="minorBidi" w:hAnsiTheme="minorBidi" w:cstheme="minorBidi"/>
          <w:sz w:val="28"/>
          <w:szCs w:val="28"/>
          <w:rtl/>
        </w:rPr>
        <w:br w:type="page"/>
      </w:r>
    </w:p>
    <w:p w:rsidR="00B54814" w:rsidRPr="0005695B" w:rsidRDefault="00003228" w:rsidP="005D3CFD">
      <w:pPr>
        <w:pStyle w:val="Heading1"/>
        <w:numPr>
          <w:ilvl w:val="0"/>
          <w:numId w:val="17"/>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lastRenderedPageBreak/>
        <w:t xml:space="preserve">מבוא </w:t>
      </w:r>
    </w:p>
    <w:p w:rsidR="00557A24" w:rsidRDefault="00132DD1" w:rsidP="00F20A54">
      <w:pPr>
        <w:spacing w:line="360" w:lineRule="auto"/>
        <w:ind w:firstLine="283"/>
        <w:jc w:val="both"/>
        <w:rPr>
          <w:rFonts w:asciiTheme="minorBidi" w:hAnsiTheme="minorBidi" w:cstheme="minorBidi"/>
          <w:rtl/>
        </w:rPr>
      </w:pPr>
      <w:r w:rsidRPr="0005695B">
        <w:rPr>
          <w:rFonts w:asciiTheme="minorBidi" w:hAnsiTheme="minorBidi" w:cstheme="minorBidi"/>
          <w:rtl/>
        </w:rPr>
        <w:t xml:space="preserve">סטודנטים רבים מחפשים להיכנס לתעשייה בזמן לימודיהם על מנת לצבור ניסיון בתחום עוד לפני סיום הלימודים, לאלו שלא מתאפשר לשלב עבודה עם לימודים, מחפשים משרה מתאימה עם סיום לימודיהם על מנת לצבור ניסיון ולהתקדם מקצועית. </w:t>
      </w:r>
      <w:r w:rsidR="000C4D84" w:rsidRPr="0005695B">
        <w:rPr>
          <w:rFonts w:asciiTheme="minorBidi" w:hAnsiTheme="minorBidi" w:cstheme="minorBidi"/>
          <w:rtl/>
        </w:rPr>
        <w:t>פרו</w:t>
      </w:r>
      <w:r w:rsidRPr="0005695B">
        <w:rPr>
          <w:rFonts w:asciiTheme="minorBidi" w:hAnsiTheme="minorBidi" w:cstheme="minorBidi"/>
          <w:rtl/>
        </w:rPr>
        <w:t>יקט הגמר הנעשה בסיום הלימודים הינו בעל משקל רב היות והוא מק</w:t>
      </w:r>
      <w:r w:rsidR="000C4D84" w:rsidRPr="0005695B">
        <w:rPr>
          <w:rFonts w:asciiTheme="minorBidi" w:hAnsiTheme="minorBidi" w:cstheme="minorBidi"/>
          <w:rtl/>
        </w:rPr>
        <w:t>נה לסטודנטים ידע וניסיון בתחום</w:t>
      </w:r>
      <w:r w:rsidRPr="0005695B">
        <w:rPr>
          <w:rFonts w:asciiTheme="minorBidi" w:hAnsiTheme="minorBidi" w:cstheme="minorBidi"/>
          <w:rtl/>
        </w:rPr>
        <w:t xml:space="preserve"> בטרם התקבלו לעבודה, מה שיתרום להם</w:t>
      </w:r>
      <w:r w:rsidR="000C4D84" w:rsidRPr="0005695B">
        <w:rPr>
          <w:rFonts w:asciiTheme="minorBidi" w:hAnsiTheme="minorBidi" w:cstheme="minorBidi"/>
          <w:rtl/>
        </w:rPr>
        <w:t xml:space="preserve"> רבות בחיפוש עבודה לאחר הלימודים.</w:t>
      </w:r>
      <w:r w:rsidR="00F20A54">
        <w:rPr>
          <w:rFonts w:asciiTheme="minorBidi" w:hAnsiTheme="minorBidi" w:cstheme="minorBidi" w:hint="cs"/>
          <w:rtl/>
        </w:rPr>
        <w:t xml:space="preserve"> </w:t>
      </w:r>
      <w:r w:rsidR="000C4D84" w:rsidRPr="0005695B">
        <w:rPr>
          <w:rFonts w:asciiTheme="minorBidi" w:hAnsiTheme="minorBidi" w:cstheme="minorBidi"/>
          <w:rtl/>
        </w:rPr>
        <w:t>בפרו</w:t>
      </w:r>
      <w:r w:rsidR="00557A24" w:rsidRPr="0005695B">
        <w:rPr>
          <w:rFonts w:asciiTheme="minorBidi" w:hAnsiTheme="minorBidi" w:cstheme="minorBidi"/>
          <w:rtl/>
        </w:rPr>
        <w:t xml:space="preserve">יקט </w:t>
      </w:r>
      <w:r w:rsidR="000C4D84" w:rsidRPr="0005695B">
        <w:rPr>
          <w:rFonts w:asciiTheme="minorBidi" w:hAnsiTheme="minorBidi" w:cstheme="minorBidi"/>
          <w:rtl/>
        </w:rPr>
        <w:t xml:space="preserve">שלי ארצה לשים דגש על חיפוש משרות בתחום </w:t>
      </w:r>
      <w:ins w:id="0" w:author="Administrator" w:date="2015-11-11T17:46:00Z">
        <w:r w:rsidR="00F20A54">
          <w:rPr>
            <w:rFonts w:asciiTheme="minorBidi" w:hAnsiTheme="minorBidi" w:cstheme="minorBidi" w:hint="cs"/>
            <w:rtl/>
          </w:rPr>
          <w:t xml:space="preserve">הנדסת </w:t>
        </w:r>
      </w:ins>
      <w:r w:rsidR="000C4D84" w:rsidRPr="0005695B">
        <w:rPr>
          <w:rFonts w:asciiTheme="minorBidi" w:hAnsiTheme="minorBidi" w:cstheme="minorBidi"/>
          <w:rtl/>
        </w:rPr>
        <w:t>תעשיה וניהול</w:t>
      </w:r>
      <w:r w:rsidR="00557A24" w:rsidRPr="0005695B">
        <w:rPr>
          <w:rFonts w:asciiTheme="minorBidi" w:hAnsiTheme="minorBidi" w:cstheme="minorBidi"/>
          <w:rtl/>
        </w:rPr>
        <w:t xml:space="preserve"> </w:t>
      </w:r>
      <w:r w:rsidR="000C4D84" w:rsidRPr="0005695B">
        <w:rPr>
          <w:rFonts w:asciiTheme="minorBidi" w:hAnsiTheme="minorBidi" w:cstheme="minorBidi"/>
          <w:rtl/>
        </w:rPr>
        <w:t xml:space="preserve">למשתמשים שהינם </w:t>
      </w:r>
      <w:r w:rsidR="00557A24" w:rsidRPr="0005695B">
        <w:rPr>
          <w:rFonts w:asciiTheme="minorBidi" w:hAnsiTheme="minorBidi" w:cstheme="minorBidi"/>
          <w:rtl/>
        </w:rPr>
        <w:t>סטודנטים, בוגרים</w:t>
      </w:r>
      <w:r w:rsidR="000C4D84" w:rsidRPr="0005695B">
        <w:rPr>
          <w:rFonts w:asciiTheme="minorBidi" w:hAnsiTheme="minorBidi" w:cstheme="minorBidi"/>
          <w:rtl/>
        </w:rPr>
        <w:t xml:space="preserve"> ואף</w:t>
      </w:r>
      <w:r w:rsidR="007A7897" w:rsidRPr="0005695B">
        <w:rPr>
          <w:rFonts w:asciiTheme="minorBidi" w:hAnsiTheme="minorBidi" w:cstheme="minorBidi"/>
          <w:rtl/>
        </w:rPr>
        <w:t xml:space="preserve"> </w:t>
      </w:r>
      <w:r w:rsidR="00557A24" w:rsidRPr="0005695B">
        <w:rPr>
          <w:rFonts w:asciiTheme="minorBidi" w:hAnsiTheme="minorBidi" w:cstheme="minorBidi"/>
          <w:rtl/>
        </w:rPr>
        <w:t>מהנדסים בעלי ניסיון</w:t>
      </w:r>
      <w:r w:rsidR="000C4D84" w:rsidRPr="0005695B">
        <w:rPr>
          <w:rFonts w:asciiTheme="minorBidi" w:hAnsiTheme="minorBidi" w:cstheme="minorBidi"/>
          <w:rtl/>
        </w:rPr>
        <w:t>.</w:t>
      </w:r>
      <w:r w:rsidR="00F20A54">
        <w:rPr>
          <w:rFonts w:asciiTheme="minorBidi" w:hAnsiTheme="minorBidi" w:cstheme="minorBidi" w:hint="cs"/>
          <w:rtl/>
        </w:rPr>
        <w:t xml:space="preserve"> </w:t>
      </w:r>
      <w:r w:rsidR="000C4D84" w:rsidRPr="0005695B">
        <w:rPr>
          <w:rFonts w:asciiTheme="minorBidi" w:hAnsiTheme="minorBidi" w:cstheme="minorBidi"/>
          <w:rtl/>
        </w:rPr>
        <w:t>בנוסף ארצה להוסיף אפשרות לחיפוש פרויקטים בתעשייה לפרוי</w:t>
      </w:r>
      <w:r w:rsidR="007A7897" w:rsidRPr="0005695B">
        <w:rPr>
          <w:rFonts w:asciiTheme="minorBidi" w:hAnsiTheme="minorBidi" w:cstheme="minorBidi"/>
          <w:rtl/>
        </w:rPr>
        <w:t>קט גמר</w:t>
      </w:r>
      <w:r w:rsidR="000C4D84" w:rsidRPr="0005695B">
        <w:rPr>
          <w:rFonts w:asciiTheme="minorBidi" w:hAnsiTheme="minorBidi" w:cstheme="minorBidi"/>
          <w:rtl/>
        </w:rPr>
        <w:t xml:space="preserve"> בחברות שונות</w:t>
      </w:r>
      <w:r w:rsidR="00557A24" w:rsidRPr="0005695B">
        <w:rPr>
          <w:rFonts w:asciiTheme="minorBidi" w:hAnsiTheme="minorBidi" w:cstheme="minorBidi"/>
          <w:rtl/>
        </w:rPr>
        <w:t>.</w:t>
      </w:r>
      <w:r w:rsidR="00F20A54">
        <w:rPr>
          <w:rFonts w:asciiTheme="minorBidi" w:hAnsiTheme="minorBidi" w:cstheme="minorBidi" w:hint="cs"/>
          <w:rtl/>
        </w:rPr>
        <w:t xml:space="preserve"> </w:t>
      </w:r>
      <w:r w:rsidR="000C4D84" w:rsidRPr="0005695B">
        <w:rPr>
          <w:rFonts w:asciiTheme="minorBidi" w:hAnsiTheme="minorBidi" w:cstheme="minorBidi"/>
          <w:rtl/>
        </w:rPr>
        <w:t>הפרויקט בא לתת מענה למשתמשי הפורטל, שהינם מתחום ה</w:t>
      </w:r>
      <w:ins w:id="1" w:author="Administrator" w:date="2015-11-11T17:46:00Z">
        <w:r w:rsidR="00F20A54">
          <w:rPr>
            <w:rFonts w:asciiTheme="minorBidi" w:hAnsiTheme="minorBidi" w:cstheme="minorBidi" w:hint="cs"/>
            <w:rtl/>
          </w:rPr>
          <w:t xml:space="preserve">נדסת </w:t>
        </w:r>
      </w:ins>
      <w:r w:rsidR="000C4D84" w:rsidRPr="0005695B">
        <w:rPr>
          <w:rFonts w:asciiTheme="minorBidi" w:hAnsiTheme="minorBidi" w:cstheme="minorBidi"/>
          <w:rtl/>
        </w:rPr>
        <w:t>תעשייה וניהול, בחיפוש משרות ופרויקטים לפרויקט גמר בתחום. במסגרת פרוי</w:t>
      </w:r>
      <w:r w:rsidR="00557A24" w:rsidRPr="0005695B">
        <w:rPr>
          <w:rFonts w:asciiTheme="minorBidi" w:hAnsiTheme="minorBidi" w:cstheme="minorBidi"/>
          <w:rtl/>
        </w:rPr>
        <w:t>קט זה יש צורך להקים דף</w:t>
      </w:r>
      <w:r w:rsidR="000C4D84" w:rsidRPr="0005695B">
        <w:rPr>
          <w:rFonts w:asciiTheme="minorBidi" w:hAnsiTheme="minorBidi" w:cstheme="minorBidi"/>
          <w:rtl/>
        </w:rPr>
        <w:t xml:space="preserve"> אינטרנט בשפת תכנות </w:t>
      </w:r>
      <w:r w:rsidR="000C4D84" w:rsidRPr="0005695B">
        <w:rPr>
          <w:rFonts w:asciiTheme="minorBidi" w:hAnsiTheme="minorBidi" w:cstheme="minorBidi"/>
        </w:rPr>
        <w:t>WEB</w:t>
      </w:r>
      <w:r w:rsidR="000C4D84" w:rsidRPr="0005695B">
        <w:rPr>
          <w:rFonts w:asciiTheme="minorBidi" w:hAnsiTheme="minorBidi" w:cstheme="minorBidi"/>
          <w:rtl/>
        </w:rPr>
        <w:t xml:space="preserve">-ית, </w:t>
      </w:r>
      <w:r w:rsidR="00557A24" w:rsidRPr="0005695B">
        <w:rPr>
          <w:rFonts w:asciiTheme="minorBidi" w:hAnsiTheme="minorBidi" w:cstheme="minorBidi"/>
          <w:rtl/>
        </w:rPr>
        <w:t>ב</w:t>
      </w:r>
      <w:r w:rsidR="00A65750" w:rsidRPr="0005695B">
        <w:rPr>
          <w:rFonts w:asciiTheme="minorBidi" w:hAnsiTheme="minorBidi" w:cstheme="minorBidi"/>
          <w:rtl/>
        </w:rPr>
        <w:t>סיס נתונים שיכיל את המידע הנדרש,</w:t>
      </w:r>
      <w:r w:rsidR="00557A24" w:rsidRPr="0005695B">
        <w:rPr>
          <w:rFonts w:asciiTheme="minorBidi" w:hAnsiTheme="minorBidi" w:cstheme="minorBidi"/>
          <w:rtl/>
        </w:rPr>
        <w:t xml:space="preserve"> </w:t>
      </w:r>
      <w:r w:rsidR="00A65750" w:rsidRPr="0005695B">
        <w:rPr>
          <w:rFonts w:asciiTheme="minorBidi" w:hAnsiTheme="minorBidi" w:cstheme="minorBidi"/>
          <w:rtl/>
        </w:rPr>
        <w:t>ניהול המשתמשים השונים (משתמשים של הפורטל, וחברות המציעות משרות ופרויקטים) ו</w:t>
      </w:r>
      <w:r w:rsidR="00557A24" w:rsidRPr="0005695B">
        <w:rPr>
          <w:rFonts w:asciiTheme="minorBidi" w:hAnsiTheme="minorBidi" w:cstheme="minorBidi"/>
          <w:rtl/>
        </w:rPr>
        <w:t>אבטחת מידע לשמירה על הנתונים.</w:t>
      </w:r>
      <w:r w:rsidR="00F20A54">
        <w:rPr>
          <w:rFonts w:asciiTheme="minorBidi" w:hAnsiTheme="minorBidi" w:cstheme="minorBidi" w:hint="cs"/>
          <w:rtl/>
        </w:rPr>
        <w:t xml:space="preserve"> </w:t>
      </w:r>
      <w:r w:rsidR="002B5656" w:rsidRPr="0005695B">
        <w:rPr>
          <w:rFonts w:asciiTheme="minorBidi" w:hAnsiTheme="minorBidi" w:cstheme="minorBidi"/>
          <w:rtl/>
        </w:rPr>
        <w:t>לאחר סיום אב הטיפוס תעשה בדיקות תוכנה למערכת ושימור ושיפור.</w:t>
      </w:r>
    </w:p>
    <w:p w:rsidR="00F20A54" w:rsidRPr="0005695B" w:rsidRDefault="00F20A54" w:rsidP="00F20A54">
      <w:pPr>
        <w:spacing w:line="360" w:lineRule="auto"/>
        <w:ind w:firstLine="283"/>
        <w:jc w:val="both"/>
        <w:rPr>
          <w:rFonts w:asciiTheme="minorBidi" w:hAnsiTheme="minorBidi" w:cstheme="minorBidi"/>
          <w:rtl/>
        </w:rPr>
      </w:pPr>
    </w:p>
    <w:p w:rsidR="00DE0256" w:rsidRPr="0005695B" w:rsidRDefault="00903A6C" w:rsidP="005D3CFD">
      <w:pPr>
        <w:pStyle w:val="Heading1"/>
        <w:numPr>
          <w:ilvl w:val="0"/>
          <w:numId w:val="17"/>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t>תיאור הבעיה</w:t>
      </w:r>
    </w:p>
    <w:p w:rsidR="003A0162" w:rsidRDefault="00A65750" w:rsidP="00F20A54">
      <w:pPr>
        <w:spacing w:line="360" w:lineRule="auto"/>
        <w:ind w:firstLine="283"/>
        <w:jc w:val="both"/>
        <w:rPr>
          <w:rFonts w:asciiTheme="minorBidi" w:hAnsiTheme="minorBidi" w:cstheme="minorBidi"/>
          <w:rtl/>
        </w:rPr>
      </w:pPr>
      <w:r w:rsidRPr="0005695B">
        <w:rPr>
          <w:rFonts w:asciiTheme="minorBidi" w:hAnsiTheme="minorBidi" w:cstheme="minorBidi"/>
          <w:rtl/>
        </w:rPr>
        <w:t>כיום</w:t>
      </w:r>
      <w:r w:rsidR="00056E5D" w:rsidRPr="0005695B">
        <w:rPr>
          <w:rFonts w:asciiTheme="minorBidi" w:hAnsiTheme="minorBidi" w:cstheme="minorBidi"/>
          <w:rtl/>
        </w:rPr>
        <w:t xml:space="preserve"> הפורטל הנוכחי אינו מכיל הצעות למשרות ולפרויקטים למשתמשי הפורטל.</w:t>
      </w:r>
      <w:r w:rsidR="00F20A54">
        <w:rPr>
          <w:rFonts w:asciiTheme="minorBidi" w:hAnsiTheme="minorBidi" w:cstheme="minorBidi" w:hint="cs"/>
          <w:rtl/>
        </w:rPr>
        <w:t xml:space="preserve"> </w:t>
      </w:r>
      <w:r w:rsidR="00056E5D" w:rsidRPr="0005695B">
        <w:rPr>
          <w:rFonts w:asciiTheme="minorBidi" w:hAnsiTheme="minorBidi" w:cstheme="minorBidi"/>
          <w:rtl/>
        </w:rPr>
        <w:t>בנוסף ישנם מספר רב של</w:t>
      </w:r>
      <w:r w:rsidR="002B5656" w:rsidRPr="0005695B">
        <w:rPr>
          <w:rFonts w:asciiTheme="minorBidi" w:hAnsiTheme="minorBidi" w:cstheme="minorBidi"/>
          <w:rtl/>
        </w:rPr>
        <w:t xml:space="preserve"> אתרי דרושים</w:t>
      </w:r>
      <w:r w:rsidR="00056E5D" w:rsidRPr="0005695B">
        <w:rPr>
          <w:rFonts w:asciiTheme="minorBidi" w:hAnsiTheme="minorBidi" w:cstheme="minorBidi"/>
          <w:rtl/>
        </w:rPr>
        <w:t xml:space="preserve"> המציעים משרות</w:t>
      </w:r>
      <w:r w:rsidR="002B5656" w:rsidRPr="0005695B">
        <w:rPr>
          <w:rFonts w:asciiTheme="minorBidi" w:hAnsiTheme="minorBidi" w:cstheme="minorBidi"/>
          <w:rtl/>
        </w:rPr>
        <w:t xml:space="preserve"> </w:t>
      </w:r>
      <w:r w:rsidR="00056E5D" w:rsidRPr="0005695B">
        <w:rPr>
          <w:rFonts w:asciiTheme="minorBidi" w:hAnsiTheme="minorBidi" w:cstheme="minorBidi"/>
          <w:rtl/>
        </w:rPr>
        <w:t>בתחומים רבים ומגוונים אך לא קיים</w:t>
      </w:r>
      <w:r w:rsidR="002B5656" w:rsidRPr="0005695B">
        <w:rPr>
          <w:rFonts w:asciiTheme="minorBidi" w:hAnsiTheme="minorBidi" w:cstheme="minorBidi"/>
          <w:rtl/>
        </w:rPr>
        <w:t xml:space="preserve"> אתר המתייחס </w:t>
      </w:r>
      <w:r w:rsidR="00F20A54">
        <w:rPr>
          <w:rFonts w:asciiTheme="minorBidi" w:hAnsiTheme="minorBidi" w:cstheme="minorBidi" w:hint="cs"/>
          <w:rtl/>
        </w:rPr>
        <w:t>למהנדסים</w:t>
      </w:r>
      <w:r w:rsidR="002B5656" w:rsidRPr="0005695B">
        <w:rPr>
          <w:rFonts w:asciiTheme="minorBidi" w:hAnsiTheme="minorBidi" w:cstheme="minorBidi"/>
          <w:rtl/>
        </w:rPr>
        <w:t xml:space="preserve"> בלבד ול</w:t>
      </w:r>
      <w:ins w:id="2" w:author="Administrator" w:date="2015-11-11T17:47:00Z">
        <w:r w:rsidR="00F20A54">
          <w:rPr>
            <w:rFonts w:asciiTheme="minorBidi" w:hAnsiTheme="minorBidi" w:cstheme="minorBidi" w:hint="cs"/>
            <w:rtl/>
          </w:rPr>
          <w:t xml:space="preserve">הנדסת </w:t>
        </w:r>
      </w:ins>
      <w:r w:rsidR="002B5656" w:rsidRPr="0005695B">
        <w:rPr>
          <w:rFonts w:asciiTheme="minorBidi" w:hAnsiTheme="minorBidi" w:cstheme="minorBidi"/>
          <w:rtl/>
        </w:rPr>
        <w:t xml:space="preserve">תעשייה וניהול בפרט. </w:t>
      </w:r>
      <w:r w:rsidR="007A7897" w:rsidRPr="0005695B">
        <w:rPr>
          <w:rFonts w:asciiTheme="minorBidi" w:hAnsiTheme="minorBidi" w:cstheme="minorBidi"/>
          <w:rtl/>
        </w:rPr>
        <w:t>בנוסף לא קיים כיום</w:t>
      </w:r>
      <w:r w:rsidR="002B5656" w:rsidRPr="0005695B">
        <w:rPr>
          <w:rFonts w:asciiTheme="minorBidi" w:hAnsiTheme="minorBidi" w:cstheme="minorBidi"/>
          <w:rtl/>
        </w:rPr>
        <w:t xml:space="preserve"> אתר המרכז הצעות לפרוייקטים לסטודנטים במסגרת פרוייקט גמר ע"י החברות השו</w:t>
      </w:r>
      <w:r w:rsidR="002B5656" w:rsidRPr="0005695B">
        <w:rPr>
          <w:rFonts w:asciiTheme="minorBidi" w:hAnsiTheme="minorBidi" w:cstheme="minorBidi"/>
          <w:sz w:val="24"/>
          <w:szCs w:val="24"/>
          <w:rtl/>
        </w:rPr>
        <w:t>נות</w:t>
      </w:r>
      <w:r w:rsidR="002B5656" w:rsidRPr="0005695B">
        <w:rPr>
          <w:rFonts w:asciiTheme="minorBidi" w:hAnsiTheme="minorBidi" w:cstheme="minorBidi"/>
          <w:rtl/>
        </w:rPr>
        <w:t>.</w:t>
      </w:r>
    </w:p>
    <w:p w:rsidR="00F20A54" w:rsidRPr="0005695B" w:rsidRDefault="00F20A54" w:rsidP="00F20A54">
      <w:pPr>
        <w:spacing w:line="360" w:lineRule="auto"/>
        <w:ind w:firstLine="283"/>
        <w:jc w:val="both"/>
        <w:rPr>
          <w:rFonts w:asciiTheme="minorBidi" w:hAnsiTheme="minorBidi" w:cstheme="minorBidi"/>
          <w:rtl/>
        </w:rPr>
      </w:pPr>
    </w:p>
    <w:p w:rsidR="00903A6C" w:rsidRPr="0005695B" w:rsidRDefault="00903A6C" w:rsidP="005D3CFD">
      <w:pPr>
        <w:pStyle w:val="Heading2"/>
        <w:spacing w:before="0" w:line="360" w:lineRule="auto"/>
        <w:ind w:firstLine="283"/>
        <w:jc w:val="both"/>
        <w:rPr>
          <w:rFonts w:asciiTheme="minorBidi" w:hAnsiTheme="minorBidi" w:cstheme="minorBidi"/>
          <w:rtl/>
        </w:rPr>
      </w:pPr>
      <w:r w:rsidRPr="0005695B">
        <w:rPr>
          <w:rFonts w:asciiTheme="minorBidi" w:hAnsiTheme="minorBidi" w:cstheme="minorBidi"/>
          <w:rtl/>
        </w:rPr>
        <w:t>דרישות</w:t>
      </w:r>
      <w:r w:rsidR="00F4000D" w:rsidRPr="0005695B">
        <w:rPr>
          <w:rFonts w:asciiTheme="minorBidi" w:hAnsiTheme="minorBidi" w:cstheme="minorBidi"/>
          <w:rtl/>
        </w:rPr>
        <w:t xml:space="preserve"> ואפיון  הבעיה </w:t>
      </w:r>
    </w:p>
    <w:p w:rsidR="00F4000D" w:rsidRDefault="00243A6F" w:rsidP="00F20A54">
      <w:pPr>
        <w:spacing w:line="360" w:lineRule="auto"/>
        <w:ind w:firstLine="283"/>
        <w:jc w:val="both"/>
        <w:rPr>
          <w:rFonts w:asciiTheme="minorBidi" w:hAnsiTheme="minorBidi" w:cstheme="minorBidi"/>
          <w:sz w:val="24"/>
          <w:szCs w:val="24"/>
          <w:rtl/>
        </w:rPr>
      </w:pPr>
      <w:r w:rsidRPr="0005695B">
        <w:rPr>
          <w:rFonts w:asciiTheme="minorBidi" w:hAnsiTheme="minorBidi" w:cstheme="minorBidi"/>
          <w:sz w:val="24"/>
          <w:szCs w:val="24"/>
          <w:rtl/>
        </w:rPr>
        <w:t xml:space="preserve">כיום </w:t>
      </w:r>
      <w:r w:rsidR="00056E5D" w:rsidRPr="0005695B">
        <w:rPr>
          <w:rFonts w:asciiTheme="minorBidi" w:hAnsiTheme="minorBidi" w:cstheme="minorBidi"/>
          <w:sz w:val="24"/>
          <w:szCs w:val="24"/>
          <w:rtl/>
        </w:rPr>
        <w:t xml:space="preserve">משתמשי פורטל תעשיה וניהול כיום נאלצים </w:t>
      </w:r>
      <w:r w:rsidR="007266B4" w:rsidRPr="0005695B">
        <w:rPr>
          <w:rFonts w:asciiTheme="minorBidi" w:hAnsiTheme="minorBidi" w:cstheme="minorBidi"/>
          <w:sz w:val="24"/>
          <w:szCs w:val="24"/>
          <w:rtl/>
        </w:rPr>
        <w:t>לחפש משרות בתחום באמצעות כלים חיצוניים</w:t>
      </w:r>
      <w:r w:rsidRPr="0005695B">
        <w:rPr>
          <w:rFonts w:asciiTheme="minorBidi" w:hAnsiTheme="minorBidi" w:cstheme="minorBidi"/>
          <w:sz w:val="24"/>
          <w:szCs w:val="24"/>
          <w:rtl/>
        </w:rPr>
        <w:t xml:space="preserve"> ולחפש פרויקטים לביצוע פרויקט גמר ע"י פנייה לחברות וארגונים באופן עצמאי.</w:t>
      </w:r>
      <w:r w:rsidR="00056E5D" w:rsidRPr="0005695B">
        <w:rPr>
          <w:rFonts w:asciiTheme="minorBidi" w:hAnsiTheme="minorBidi" w:cstheme="minorBidi"/>
          <w:sz w:val="24"/>
          <w:szCs w:val="24"/>
          <w:rtl/>
        </w:rPr>
        <w:t xml:space="preserve"> יש צורך להוסיף לפורטל הקיים </w:t>
      </w:r>
      <w:r w:rsidR="003A0162" w:rsidRPr="0005695B">
        <w:rPr>
          <w:rFonts w:asciiTheme="minorBidi" w:hAnsiTheme="minorBidi" w:cstheme="minorBidi"/>
          <w:sz w:val="24"/>
          <w:szCs w:val="24"/>
          <w:rtl/>
        </w:rPr>
        <w:t>הצגת משרות בה</w:t>
      </w:r>
      <w:r w:rsidR="007A7897" w:rsidRPr="0005695B">
        <w:rPr>
          <w:rFonts w:asciiTheme="minorBidi" w:hAnsiTheme="minorBidi" w:cstheme="minorBidi"/>
          <w:sz w:val="24"/>
          <w:szCs w:val="24"/>
          <w:rtl/>
        </w:rPr>
        <w:t>תאם לניסיונו ולזמינותו של המשתמש: משרות חלקיות לסטודנטים, משרות ללא ניסיון לבוגרים, משרות עם ניסיון למהנדסים.</w:t>
      </w:r>
      <w:r w:rsidR="00F20A54">
        <w:rPr>
          <w:rFonts w:asciiTheme="minorBidi" w:hAnsiTheme="minorBidi" w:cstheme="minorBidi" w:hint="cs"/>
          <w:sz w:val="24"/>
          <w:szCs w:val="24"/>
          <w:rtl/>
        </w:rPr>
        <w:t xml:space="preserve"> </w:t>
      </w:r>
      <w:r w:rsidR="007A7897" w:rsidRPr="0005695B">
        <w:rPr>
          <w:rFonts w:asciiTheme="minorBidi" w:hAnsiTheme="minorBidi" w:cstheme="minorBidi"/>
          <w:sz w:val="24"/>
          <w:szCs w:val="24"/>
          <w:rtl/>
        </w:rPr>
        <w:t xml:space="preserve">בנוסף, </w:t>
      </w:r>
      <w:r w:rsidRPr="0005695B">
        <w:rPr>
          <w:rFonts w:asciiTheme="minorBidi" w:hAnsiTheme="minorBidi" w:cstheme="minorBidi"/>
          <w:sz w:val="24"/>
          <w:szCs w:val="24"/>
          <w:rtl/>
        </w:rPr>
        <w:t>ל</w:t>
      </w:r>
      <w:r w:rsidR="007A7897" w:rsidRPr="0005695B">
        <w:rPr>
          <w:rFonts w:asciiTheme="minorBidi" w:hAnsiTheme="minorBidi" w:cstheme="minorBidi"/>
          <w:sz w:val="24"/>
          <w:szCs w:val="24"/>
          <w:rtl/>
        </w:rPr>
        <w:t>הצ</w:t>
      </w:r>
      <w:r w:rsidRPr="0005695B">
        <w:rPr>
          <w:rFonts w:asciiTheme="minorBidi" w:hAnsiTheme="minorBidi" w:cstheme="minorBidi"/>
          <w:sz w:val="24"/>
          <w:szCs w:val="24"/>
          <w:rtl/>
        </w:rPr>
        <w:t>יג</w:t>
      </w:r>
      <w:r w:rsidR="007A7897" w:rsidRPr="0005695B">
        <w:rPr>
          <w:rFonts w:asciiTheme="minorBidi" w:hAnsiTheme="minorBidi" w:cstheme="minorBidi"/>
          <w:sz w:val="24"/>
          <w:szCs w:val="24"/>
          <w:rtl/>
        </w:rPr>
        <w:t xml:space="preserve"> </w:t>
      </w:r>
      <w:r w:rsidR="00F20A54" w:rsidRPr="0005695B">
        <w:rPr>
          <w:rFonts w:asciiTheme="minorBidi" w:hAnsiTheme="minorBidi" w:cstheme="minorBidi" w:hint="cs"/>
          <w:sz w:val="24"/>
          <w:szCs w:val="24"/>
          <w:rtl/>
        </w:rPr>
        <w:t>פרויקטים</w:t>
      </w:r>
      <w:r w:rsidR="007A7897" w:rsidRPr="0005695B">
        <w:rPr>
          <w:rFonts w:asciiTheme="minorBidi" w:hAnsiTheme="minorBidi" w:cstheme="minorBidi"/>
          <w:sz w:val="24"/>
          <w:szCs w:val="24"/>
          <w:rtl/>
        </w:rPr>
        <w:t xml:space="preserve"> בתעשייה לפרוייקט גמר בתחום תעשייה וניהול.</w:t>
      </w:r>
      <w:r w:rsidR="00F20A54">
        <w:rPr>
          <w:rFonts w:asciiTheme="minorBidi" w:hAnsiTheme="minorBidi" w:cstheme="minorBidi" w:hint="cs"/>
          <w:sz w:val="24"/>
          <w:szCs w:val="24"/>
          <w:rtl/>
        </w:rPr>
        <w:t xml:space="preserve"> </w:t>
      </w:r>
      <w:r w:rsidR="007A7897" w:rsidRPr="0005695B">
        <w:rPr>
          <w:rFonts w:asciiTheme="minorBidi" w:hAnsiTheme="minorBidi" w:cstheme="minorBidi"/>
          <w:sz w:val="24"/>
          <w:szCs w:val="24"/>
          <w:rtl/>
        </w:rPr>
        <w:t xml:space="preserve">האתר יכיל את כל המשרות והפרוייקטים שהוזנו למערכת ויאפשר סינון על פי קטגוריה רצויה. </w:t>
      </w:r>
    </w:p>
    <w:p w:rsidR="00F20A54" w:rsidRPr="0005695B" w:rsidRDefault="00F20A54" w:rsidP="00F20A54">
      <w:pPr>
        <w:spacing w:line="360" w:lineRule="auto"/>
        <w:ind w:firstLine="283"/>
        <w:jc w:val="both"/>
        <w:rPr>
          <w:rFonts w:asciiTheme="minorBidi" w:hAnsiTheme="minorBidi" w:cstheme="minorBidi"/>
          <w:sz w:val="24"/>
          <w:szCs w:val="24"/>
          <w:rtl/>
        </w:rPr>
      </w:pPr>
    </w:p>
    <w:p w:rsidR="00903A6C" w:rsidRPr="0005695B" w:rsidRDefault="00903A6C" w:rsidP="005D3CFD">
      <w:pPr>
        <w:pStyle w:val="Heading2"/>
        <w:spacing w:before="0" w:line="360" w:lineRule="auto"/>
        <w:ind w:firstLine="283"/>
        <w:jc w:val="both"/>
        <w:rPr>
          <w:rFonts w:asciiTheme="minorBidi" w:hAnsiTheme="minorBidi" w:cstheme="minorBidi"/>
          <w:rtl/>
        </w:rPr>
      </w:pPr>
      <w:r w:rsidRPr="0005695B">
        <w:rPr>
          <w:rFonts w:asciiTheme="minorBidi" w:hAnsiTheme="minorBidi" w:cstheme="minorBidi"/>
          <w:rtl/>
        </w:rPr>
        <w:lastRenderedPageBreak/>
        <w:t>הבעיה מבחינת הנדסת תוכנה</w:t>
      </w:r>
    </w:p>
    <w:p w:rsidR="00903A6C" w:rsidRDefault="007A7897" w:rsidP="00F20A54">
      <w:pPr>
        <w:spacing w:line="360" w:lineRule="auto"/>
        <w:ind w:firstLine="283"/>
        <w:jc w:val="both"/>
        <w:rPr>
          <w:ins w:id="3" w:author="Administrator" w:date="2015-11-11T17:48:00Z"/>
          <w:rFonts w:asciiTheme="minorBidi" w:hAnsiTheme="minorBidi" w:cstheme="minorBidi"/>
          <w:sz w:val="24"/>
          <w:szCs w:val="24"/>
          <w:rtl/>
        </w:rPr>
      </w:pPr>
      <w:r w:rsidRPr="0005695B">
        <w:rPr>
          <w:rFonts w:asciiTheme="minorBidi" w:hAnsiTheme="minorBidi" w:cstheme="minorBidi"/>
          <w:sz w:val="24"/>
          <w:szCs w:val="24"/>
          <w:rtl/>
        </w:rPr>
        <w:t xml:space="preserve">האתגרים הצפויים הם למצוא את השפה </w:t>
      </w:r>
      <w:del w:id="4" w:author="Administrator" w:date="2015-11-11T17:48:00Z">
        <w:r w:rsidRPr="0005695B" w:rsidDel="00F20A54">
          <w:rPr>
            <w:rFonts w:asciiTheme="minorBidi" w:hAnsiTheme="minorBidi" w:cstheme="minorBidi"/>
            <w:sz w:val="24"/>
            <w:szCs w:val="24"/>
            <w:rtl/>
          </w:rPr>
          <w:delText>ו</w:delText>
        </w:r>
      </w:del>
      <w:r w:rsidRPr="0005695B">
        <w:rPr>
          <w:rFonts w:asciiTheme="minorBidi" w:hAnsiTheme="minorBidi" w:cstheme="minorBidi"/>
          <w:sz w:val="24"/>
          <w:szCs w:val="24"/>
        </w:rPr>
        <w:t>WEB</w:t>
      </w:r>
      <w:r w:rsidRPr="0005695B">
        <w:rPr>
          <w:rFonts w:asciiTheme="minorBidi" w:hAnsiTheme="minorBidi" w:cstheme="minorBidi"/>
          <w:sz w:val="24"/>
          <w:szCs w:val="24"/>
          <w:rtl/>
        </w:rPr>
        <w:t xml:space="preserve">-ית המתאימה ביותר לפרוייקט ובמידת הצורך לימוד שפה חדשה, </w:t>
      </w:r>
      <w:r w:rsidR="00AD67AB" w:rsidRPr="0005695B">
        <w:rPr>
          <w:rFonts w:asciiTheme="minorBidi" w:hAnsiTheme="minorBidi" w:cstheme="minorBidi"/>
          <w:sz w:val="24"/>
          <w:szCs w:val="24"/>
          <w:rtl/>
        </w:rPr>
        <w:t>הקמת בסיס נתונים לשמירת מידע רב בצורה יעילה וחכמה שלא ישפיע על ביצועי המערכת ואבטחת מידע על מנת להגן על פרטי המשתמשים השמורים במערכת.</w:t>
      </w:r>
    </w:p>
    <w:p w:rsidR="00F20A54" w:rsidRPr="0005695B" w:rsidRDefault="00F20A54" w:rsidP="00F20A54">
      <w:pPr>
        <w:spacing w:line="360" w:lineRule="auto"/>
        <w:ind w:firstLine="283"/>
        <w:jc w:val="both"/>
        <w:rPr>
          <w:rFonts w:asciiTheme="minorBidi" w:hAnsiTheme="minorBidi" w:cstheme="minorBidi"/>
          <w:sz w:val="24"/>
          <w:szCs w:val="24"/>
          <w:rtl/>
        </w:rPr>
      </w:pPr>
    </w:p>
    <w:p w:rsidR="00DE0256" w:rsidRPr="0005695B" w:rsidRDefault="00DE0256" w:rsidP="005D3CFD">
      <w:pPr>
        <w:pStyle w:val="Heading1"/>
        <w:numPr>
          <w:ilvl w:val="0"/>
          <w:numId w:val="17"/>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t xml:space="preserve">תיאור הפתרון </w:t>
      </w:r>
    </w:p>
    <w:p w:rsidR="00B54814" w:rsidRDefault="00243A6F" w:rsidP="005D3CFD">
      <w:pPr>
        <w:spacing w:line="360" w:lineRule="auto"/>
        <w:ind w:firstLine="283"/>
        <w:jc w:val="both"/>
        <w:rPr>
          <w:ins w:id="5" w:author="Administrator" w:date="2015-11-11T17:48:00Z"/>
          <w:rFonts w:asciiTheme="minorBidi" w:hAnsiTheme="minorBidi" w:cstheme="minorBidi"/>
          <w:sz w:val="24"/>
          <w:szCs w:val="24"/>
          <w:rtl/>
        </w:rPr>
      </w:pPr>
      <w:r w:rsidRPr="0005695B">
        <w:rPr>
          <w:rFonts w:asciiTheme="minorBidi" w:hAnsiTheme="minorBidi" w:cstheme="minorBidi"/>
          <w:sz w:val="24"/>
          <w:szCs w:val="24"/>
          <w:rtl/>
        </w:rPr>
        <w:t>הפרויקט מתמקד בעיקר בבניית אתר "דרושים" על מ</w:t>
      </w:r>
      <w:r w:rsidR="0070547A" w:rsidRPr="0005695B">
        <w:rPr>
          <w:rFonts w:asciiTheme="minorBidi" w:hAnsiTheme="minorBidi" w:cstheme="minorBidi"/>
          <w:sz w:val="24"/>
          <w:szCs w:val="24"/>
          <w:rtl/>
        </w:rPr>
        <w:t>נת לענות על צורכי משתמשי הפורטל, שהינם סטודנטים או בוגרי תעשייה וניהול, אשר מחפשים עבודה או פרויקטים לביצוע כפרויקט גמר</w:t>
      </w:r>
      <w:ins w:id="6" w:author="Administrator" w:date="2015-11-11T17:48:00Z">
        <w:r w:rsidR="00F20A54">
          <w:rPr>
            <w:rFonts w:asciiTheme="minorBidi" w:hAnsiTheme="minorBidi" w:cstheme="minorBidi" w:hint="cs"/>
            <w:sz w:val="24"/>
            <w:szCs w:val="24"/>
            <w:rtl/>
          </w:rPr>
          <w:t>.</w:t>
        </w:r>
      </w:ins>
    </w:p>
    <w:p w:rsidR="00F20A54" w:rsidRPr="0005695B" w:rsidRDefault="00F20A54" w:rsidP="005D3CFD">
      <w:pPr>
        <w:spacing w:line="360" w:lineRule="auto"/>
        <w:ind w:firstLine="283"/>
        <w:jc w:val="both"/>
        <w:rPr>
          <w:rFonts w:asciiTheme="minorBidi" w:hAnsiTheme="minorBidi" w:cstheme="minorBidi"/>
          <w:sz w:val="24"/>
          <w:szCs w:val="24"/>
          <w:rtl/>
        </w:rPr>
      </w:pPr>
    </w:p>
    <w:p w:rsidR="00DE0256" w:rsidRPr="0005695B" w:rsidRDefault="00330DBB" w:rsidP="005D3CFD">
      <w:pPr>
        <w:pStyle w:val="Heading1"/>
        <w:numPr>
          <w:ilvl w:val="0"/>
          <w:numId w:val="17"/>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t>סקירת</w:t>
      </w:r>
      <w:r w:rsidR="00EA6B0C" w:rsidRPr="0005695B">
        <w:rPr>
          <w:rFonts w:asciiTheme="minorBidi" w:hAnsiTheme="minorBidi" w:cstheme="minorBidi"/>
          <w:rtl/>
        </w:rPr>
        <w:t xml:space="preserve"> עבודות דומות בספרות ו</w:t>
      </w:r>
      <w:r w:rsidR="00DE0256" w:rsidRPr="0005695B">
        <w:rPr>
          <w:rFonts w:asciiTheme="minorBidi" w:hAnsiTheme="minorBidi" w:cstheme="minorBidi"/>
          <w:rtl/>
        </w:rPr>
        <w:t xml:space="preserve">השוואה </w:t>
      </w:r>
    </w:p>
    <w:p w:rsidR="000703E1" w:rsidRPr="0005695B" w:rsidRDefault="006F2B28" w:rsidP="00F20A54">
      <w:pPr>
        <w:spacing w:line="360" w:lineRule="auto"/>
        <w:ind w:firstLine="283"/>
        <w:jc w:val="both"/>
        <w:rPr>
          <w:rFonts w:asciiTheme="minorBidi" w:hAnsiTheme="minorBidi" w:cstheme="minorBidi"/>
          <w:sz w:val="24"/>
          <w:szCs w:val="24"/>
          <w:rtl/>
        </w:rPr>
      </w:pPr>
      <w:r w:rsidRPr="0005695B">
        <w:rPr>
          <w:rFonts w:asciiTheme="minorBidi" w:hAnsiTheme="minorBidi" w:cstheme="minorBidi"/>
          <w:sz w:val="24"/>
          <w:szCs w:val="24"/>
          <w:rtl/>
        </w:rPr>
        <w:t xml:space="preserve">כיום קיימים בשוק מספר רב של אתרים לחיפוש עבודה, בתשלום או בחינם, ע"י סינון על פי התחום המבוקש, שולחות עדכון למשתמש על משרות חדשות שנוספו ומאפשרות שליחת קורות חיים. </w:t>
      </w:r>
      <w:r w:rsidR="007216B0" w:rsidRPr="0005695B">
        <w:rPr>
          <w:rFonts w:asciiTheme="minorBidi" w:hAnsiTheme="minorBidi" w:cstheme="minorBidi"/>
          <w:sz w:val="24"/>
          <w:szCs w:val="24"/>
          <w:rtl/>
        </w:rPr>
        <w:t>כעת נבחן כמה מערכות מובילות ב</w:t>
      </w:r>
      <w:r w:rsidRPr="0005695B">
        <w:rPr>
          <w:rFonts w:asciiTheme="minorBidi" w:hAnsiTheme="minorBidi" w:cstheme="minorBidi"/>
          <w:sz w:val="24"/>
          <w:szCs w:val="24"/>
          <w:rtl/>
        </w:rPr>
        <w:t>שוק העונות על עקרונות אלו:</w:t>
      </w:r>
    </w:p>
    <w:p w:rsidR="00B562A7" w:rsidRDefault="009C7A62" w:rsidP="00F20A54">
      <w:pPr>
        <w:pStyle w:val="ListParagraph"/>
        <w:numPr>
          <w:ilvl w:val="1"/>
          <w:numId w:val="17"/>
        </w:numPr>
        <w:spacing w:line="360" w:lineRule="auto"/>
        <w:ind w:left="0" w:firstLine="283"/>
        <w:jc w:val="both"/>
        <w:rPr>
          <w:rFonts w:asciiTheme="minorBidi" w:hAnsiTheme="minorBidi" w:cstheme="minorBidi"/>
          <w:sz w:val="24"/>
        </w:rPr>
      </w:pPr>
      <w:r w:rsidRPr="00F20A54">
        <w:rPr>
          <w:rFonts w:asciiTheme="minorBidi" w:hAnsiTheme="minorBidi" w:cstheme="minorBidi"/>
          <w:sz w:val="24"/>
          <w:rtl/>
        </w:rPr>
        <w:t xml:space="preserve">מערכת אחת אשר מוכרת בשוק נקראת </w:t>
      </w:r>
      <w:proofErr w:type="spellStart"/>
      <w:r w:rsidRPr="00F20A54">
        <w:rPr>
          <w:rFonts w:asciiTheme="minorBidi" w:hAnsiTheme="minorBidi" w:cstheme="minorBidi"/>
          <w:sz w:val="24"/>
        </w:rPr>
        <w:t>AllJobs</w:t>
      </w:r>
      <w:proofErr w:type="spellEnd"/>
      <w:r w:rsidRPr="00F20A54">
        <w:rPr>
          <w:rFonts w:asciiTheme="minorBidi" w:hAnsiTheme="minorBidi" w:cstheme="minorBidi"/>
          <w:sz w:val="24"/>
          <w:rtl/>
        </w:rPr>
        <w:t xml:space="preserve"> והיא מערכת חינמית לחיפוש משרות.</w:t>
      </w:r>
      <w:r w:rsidR="00F20A54" w:rsidRPr="00F20A54">
        <w:rPr>
          <w:rFonts w:asciiTheme="minorBidi" w:hAnsiTheme="minorBidi" w:cstheme="minorBidi" w:hint="cs"/>
          <w:sz w:val="24"/>
          <w:rtl/>
        </w:rPr>
        <w:t xml:space="preserve"> </w:t>
      </w:r>
      <w:r w:rsidRPr="00F20A54">
        <w:rPr>
          <w:rFonts w:asciiTheme="minorBidi" w:hAnsiTheme="minorBidi" w:cstheme="minorBidi"/>
          <w:sz w:val="24"/>
          <w:rtl/>
        </w:rPr>
        <w:t xml:space="preserve">מאפשרת לחפש עבודה </w:t>
      </w:r>
      <w:r w:rsidR="00B562A7" w:rsidRPr="00F20A54">
        <w:rPr>
          <w:rFonts w:asciiTheme="minorBidi" w:hAnsiTheme="minorBidi" w:cstheme="minorBidi"/>
          <w:sz w:val="24"/>
          <w:rtl/>
        </w:rPr>
        <w:t xml:space="preserve">ע"י הכנסת מלל חופשי או </w:t>
      </w:r>
      <w:r w:rsidRPr="00F20A54">
        <w:rPr>
          <w:rFonts w:asciiTheme="minorBidi" w:hAnsiTheme="minorBidi" w:cstheme="minorBidi"/>
          <w:sz w:val="24"/>
          <w:rtl/>
        </w:rPr>
        <w:t>עפ"י סוג המשרה (הייטק, אמהות, סטודנטים, חיילים משוחררים, עבודות בחו"ל ועוד)</w:t>
      </w:r>
      <w:r w:rsidR="007E5BA5" w:rsidRPr="00F20A54">
        <w:rPr>
          <w:rFonts w:asciiTheme="minorBidi" w:hAnsiTheme="minorBidi" w:cstheme="minorBidi"/>
          <w:sz w:val="24"/>
          <w:rtl/>
        </w:rPr>
        <w:t>, תחום ותפקיד ואזור.</w:t>
      </w:r>
      <w:r w:rsidR="00F20A54" w:rsidRPr="00F20A54">
        <w:rPr>
          <w:rFonts w:asciiTheme="minorBidi" w:hAnsiTheme="minorBidi" w:cstheme="minorBidi" w:hint="cs"/>
          <w:sz w:val="24"/>
          <w:rtl/>
        </w:rPr>
        <w:t xml:space="preserve"> </w:t>
      </w:r>
      <w:r w:rsidR="00DF5FC8" w:rsidRPr="00F20A54">
        <w:rPr>
          <w:rFonts w:asciiTheme="minorBidi" w:hAnsiTheme="minorBidi" w:cstheme="minorBidi"/>
          <w:sz w:val="24"/>
          <w:rtl/>
        </w:rPr>
        <w:t>ניתן להירשם לאתר ולקבל עדכונים על משרות חדשות לדוא"ל, ואף להגיש מועמדות למשרות ע"י שליחת קורות חיים.</w:t>
      </w:r>
      <w:r w:rsidR="00F20A54" w:rsidRPr="00F20A54">
        <w:rPr>
          <w:rFonts w:asciiTheme="minorBidi" w:hAnsiTheme="minorBidi" w:cstheme="minorBidi" w:hint="cs"/>
          <w:sz w:val="24"/>
          <w:rtl/>
        </w:rPr>
        <w:t xml:space="preserve"> </w:t>
      </w:r>
      <w:r w:rsidR="002F3EB6" w:rsidRPr="00F20A54">
        <w:rPr>
          <w:rFonts w:asciiTheme="minorBidi" w:hAnsiTheme="minorBidi" w:cstheme="minorBidi"/>
          <w:sz w:val="24"/>
          <w:rtl/>
        </w:rPr>
        <w:t>ניתן להירשם לשירות "הסוכן החכם" בחינם השולח עדכונים  על משרות חדשות שנוספו בקטגוריה נבחרת.</w:t>
      </w:r>
      <w:r w:rsidR="00F20A54" w:rsidRPr="00F20A54">
        <w:rPr>
          <w:rFonts w:asciiTheme="minorBidi" w:hAnsiTheme="minorBidi" w:cstheme="minorBidi" w:hint="cs"/>
          <w:sz w:val="24"/>
          <w:rtl/>
        </w:rPr>
        <w:t xml:space="preserve"> </w:t>
      </w:r>
      <w:r w:rsidR="00B562A7" w:rsidRPr="00F20A54">
        <w:rPr>
          <w:rFonts w:asciiTheme="minorBidi" w:hAnsiTheme="minorBidi" w:cstheme="minorBidi"/>
          <w:sz w:val="24"/>
          <w:rtl/>
        </w:rPr>
        <w:t xml:space="preserve">עבור תשלום חודשי ניתן להצטרף לשירות </w:t>
      </w:r>
      <w:r w:rsidR="00B562A7" w:rsidRPr="00F20A54">
        <w:rPr>
          <w:rFonts w:asciiTheme="minorBidi" w:hAnsiTheme="minorBidi" w:cstheme="minorBidi"/>
          <w:sz w:val="24"/>
        </w:rPr>
        <w:t>VIP</w:t>
      </w:r>
      <w:r w:rsidR="002F3EB6" w:rsidRPr="00F20A54">
        <w:rPr>
          <w:rFonts w:asciiTheme="minorBidi" w:hAnsiTheme="minorBidi" w:cstheme="minorBidi"/>
          <w:sz w:val="24"/>
          <w:rtl/>
        </w:rPr>
        <w:t xml:space="preserve"> ניתן </w:t>
      </w:r>
      <w:r w:rsidR="00F20A54" w:rsidRPr="00F20A54">
        <w:rPr>
          <w:rFonts w:asciiTheme="minorBidi" w:hAnsiTheme="minorBidi" w:cstheme="minorBidi" w:hint="cs"/>
          <w:sz w:val="24"/>
          <w:rtl/>
        </w:rPr>
        <w:t>ליהנות</w:t>
      </w:r>
      <w:r w:rsidR="00B562A7" w:rsidRPr="00F20A54">
        <w:rPr>
          <w:rFonts w:asciiTheme="minorBidi" w:hAnsiTheme="minorBidi" w:cstheme="minorBidi"/>
          <w:sz w:val="24"/>
          <w:rtl/>
        </w:rPr>
        <w:t xml:space="preserve"> משירותים נוספים כגון: שליחת קורות חיים</w:t>
      </w:r>
      <w:r w:rsidR="002F3EB6" w:rsidRPr="00F20A54">
        <w:rPr>
          <w:rFonts w:asciiTheme="minorBidi" w:hAnsiTheme="minorBidi" w:cstheme="minorBidi"/>
          <w:sz w:val="24"/>
          <w:rtl/>
        </w:rPr>
        <w:t xml:space="preserve"> למשרות לפני כולם, בדיקה מקצועית של קורות החי</w:t>
      </w:r>
      <w:r w:rsidR="00B562A7" w:rsidRPr="00F20A54">
        <w:rPr>
          <w:rFonts w:asciiTheme="minorBidi" w:hAnsiTheme="minorBidi" w:cstheme="minorBidi"/>
          <w:sz w:val="24"/>
          <w:rtl/>
        </w:rPr>
        <w:t>ים ועוד.</w:t>
      </w:r>
    </w:p>
    <w:p w:rsidR="00DF5FC8" w:rsidRPr="0005695B" w:rsidRDefault="00DF5FC8" w:rsidP="0018221C">
      <w:pPr>
        <w:pStyle w:val="ListParagraph"/>
        <w:numPr>
          <w:ilvl w:val="1"/>
          <w:numId w:val="17"/>
        </w:numPr>
        <w:spacing w:line="360" w:lineRule="auto"/>
        <w:ind w:left="0" w:firstLine="283"/>
        <w:jc w:val="both"/>
        <w:rPr>
          <w:rFonts w:asciiTheme="minorBidi" w:hAnsiTheme="minorBidi" w:cstheme="minorBidi"/>
          <w:sz w:val="24"/>
        </w:rPr>
      </w:pPr>
      <w:r w:rsidRPr="0005695B">
        <w:rPr>
          <w:rFonts w:asciiTheme="minorBidi" w:hAnsiTheme="minorBidi" w:cstheme="minorBidi"/>
          <w:sz w:val="24"/>
          <w:rtl/>
        </w:rPr>
        <w:t xml:space="preserve">מערכת נוספת הינה פורטל דרושים </w:t>
      </w:r>
      <w:proofErr w:type="spellStart"/>
      <w:r w:rsidR="0018221C">
        <w:rPr>
          <w:rFonts w:asciiTheme="minorBidi" w:hAnsiTheme="minorBidi" w:cstheme="minorBidi"/>
          <w:sz w:val="24"/>
        </w:rPr>
        <w:t>D</w:t>
      </w:r>
      <w:r w:rsidRPr="0005695B">
        <w:rPr>
          <w:rFonts w:asciiTheme="minorBidi" w:hAnsiTheme="minorBidi" w:cstheme="minorBidi"/>
          <w:sz w:val="24"/>
        </w:rPr>
        <w:t>rushim</w:t>
      </w:r>
      <w:proofErr w:type="spellEnd"/>
      <w:r w:rsidRPr="0005695B">
        <w:rPr>
          <w:rFonts w:asciiTheme="minorBidi" w:hAnsiTheme="minorBidi" w:cstheme="minorBidi"/>
          <w:sz w:val="24"/>
          <w:rtl/>
        </w:rPr>
        <w:t xml:space="preserve"> והיא מערכת חינמית לחיפוש משרות.</w:t>
      </w:r>
    </w:p>
    <w:p w:rsidR="007216B0" w:rsidRPr="0005695B" w:rsidRDefault="00DF5FC8" w:rsidP="0018221C">
      <w:pPr>
        <w:pStyle w:val="ListParagraph"/>
        <w:spacing w:line="360" w:lineRule="auto"/>
        <w:ind w:left="0" w:firstLine="283"/>
        <w:jc w:val="both"/>
        <w:rPr>
          <w:rFonts w:asciiTheme="minorBidi" w:hAnsiTheme="minorBidi" w:cstheme="minorBidi"/>
          <w:sz w:val="24"/>
          <w:rtl/>
        </w:rPr>
      </w:pPr>
      <w:r w:rsidRPr="0005695B">
        <w:rPr>
          <w:rFonts w:asciiTheme="minorBidi" w:hAnsiTheme="minorBidi" w:cstheme="minorBidi"/>
          <w:sz w:val="24"/>
          <w:rtl/>
        </w:rPr>
        <w:t>הפורטל מאפשר לחפש משרות על פי קטגוריה ותחום, או ע"י הכנסת מלל חופשי.</w:t>
      </w:r>
      <w:r w:rsidR="0018221C">
        <w:rPr>
          <w:rFonts w:asciiTheme="minorBidi" w:hAnsiTheme="minorBidi" w:cstheme="minorBidi" w:hint="cs"/>
          <w:sz w:val="24"/>
          <w:rtl/>
        </w:rPr>
        <w:t xml:space="preserve"> </w:t>
      </w:r>
      <w:r w:rsidRPr="0005695B">
        <w:rPr>
          <w:rFonts w:asciiTheme="minorBidi" w:hAnsiTheme="minorBidi" w:cstheme="minorBidi"/>
          <w:sz w:val="24"/>
          <w:rtl/>
        </w:rPr>
        <w:t>ניתן להירשם לשירות "הסוכן החכם" בחינם השולח עדכונים  על משרות חדשות</w:t>
      </w:r>
      <w:r w:rsidR="00B562A7" w:rsidRPr="0005695B">
        <w:rPr>
          <w:rFonts w:asciiTheme="minorBidi" w:hAnsiTheme="minorBidi" w:cstheme="minorBidi"/>
          <w:sz w:val="24"/>
          <w:rtl/>
        </w:rPr>
        <w:t xml:space="preserve"> שנוספו</w:t>
      </w:r>
      <w:r w:rsidRPr="0005695B">
        <w:rPr>
          <w:rFonts w:asciiTheme="minorBidi" w:hAnsiTheme="minorBidi" w:cstheme="minorBidi"/>
          <w:sz w:val="24"/>
          <w:rtl/>
        </w:rPr>
        <w:t xml:space="preserve"> בקטגוריה נבחרת.</w:t>
      </w:r>
      <w:r w:rsidR="00F20A54">
        <w:rPr>
          <w:rFonts w:asciiTheme="minorBidi" w:hAnsiTheme="minorBidi" w:cstheme="minorBidi" w:hint="cs"/>
          <w:sz w:val="24"/>
          <w:rtl/>
        </w:rPr>
        <w:t xml:space="preserve"> </w:t>
      </w:r>
      <w:r w:rsidR="007216B0" w:rsidRPr="0005695B">
        <w:rPr>
          <w:rFonts w:asciiTheme="minorBidi" w:hAnsiTheme="minorBidi" w:cstheme="minorBidi"/>
          <w:sz w:val="24"/>
          <w:rtl/>
        </w:rPr>
        <w:t>שני תוכנות אלו הינם מערכות לחיפוש עבודה, כל אחת בצורתה מאפשרת חיפוש משרות מותאמות ושליחת קורות חיים.</w:t>
      </w:r>
    </w:p>
    <w:p w:rsidR="00132DD1" w:rsidRPr="0005695B" w:rsidRDefault="00132DD1" w:rsidP="005D3CFD">
      <w:pPr>
        <w:pStyle w:val="ListParagraph"/>
        <w:spacing w:line="360" w:lineRule="auto"/>
        <w:ind w:left="0" w:firstLine="283"/>
        <w:jc w:val="both"/>
        <w:rPr>
          <w:rFonts w:asciiTheme="minorBidi" w:hAnsiTheme="minorBidi" w:cstheme="minorBidi"/>
          <w:sz w:val="24"/>
          <w:rtl/>
        </w:rPr>
      </w:pPr>
    </w:p>
    <w:p w:rsidR="0018221C" w:rsidRDefault="00132DD1" w:rsidP="005D3CFD">
      <w:pPr>
        <w:pStyle w:val="ListParagraph"/>
        <w:spacing w:line="360" w:lineRule="auto"/>
        <w:ind w:left="0" w:firstLine="283"/>
        <w:jc w:val="both"/>
        <w:rPr>
          <w:ins w:id="7" w:author="Administrator" w:date="2015-11-11T17:50:00Z"/>
          <w:rFonts w:asciiTheme="minorBidi" w:hAnsiTheme="minorBidi" w:cstheme="minorBidi"/>
          <w:sz w:val="24"/>
          <w:rtl/>
        </w:rPr>
      </w:pPr>
      <w:r w:rsidRPr="0005695B">
        <w:rPr>
          <w:rFonts w:asciiTheme="minorBidi" w:hAnsiTheme="minorBidi" w:cstheme="minorBidi"/>
          <w:sz w:val="24"/>
          <w:rtl/>
        </w:rPr>
        <w:lastRenderedPageBreak/>
        <w:t xml:space="preserve">הפרויקט שלי יאפשר חיפוש משרות המתאימות לסטודנטים, בוגרים ובעלי ניסיון בתחום של </w:t>
      </w:r>
      <w:ins w:id="8" w:author="Administrator" w:date="2015-11-11T17:50:00Z">
        <w:r w:rsidR="0018221C">
          <w:rPr>
            <w:rFonts w:asciiTheme="minorBidi" w:hAnsiTheme="minorBidi" w:cstheme="minorBidi" w:hint="cs"/>
            <w:sz w:val="24"/>
            <w:rtl/>
          </w:rPr>
          <w:t xml:space="preserve">הנדסת </w:t>
        </w:r>
      </w:ins>
      <w:r w:rsidRPr="0005695B">
        <w:rPr>
          <w:rFonts w:asciiTheme="minorBidi" w:hAnsiTheme="minorBidi" w:cstheme="minorBidi"/>
          <w:sz w:val="24"/>
          <w:rtl/>
        </w:rPr>
        <w:t>תעשייה וניהול. בנוסף יתווסף חיפוש פרויקטים בתעשייה לפרויקט גמר, דבר שלא קיים כיום בשוק.</w:t>
      </w:r>
    </w:p>
    <w:p w:rsidR="000703E1" w:rsidRPr="0005695B" w:rsidRDefault="00132DD1" w:rsidP="005D3CFD">
      <w:pPr>
        <w:pStyle w:val="ListParagraph"/>
        <w:spacing w:line="360" w:lineRule="auto"/>
        <w:ind w:left="0" w:firstLine="283"/>
        <w:jc w:val="both"/>
        <w:rPr>
          <w:rFonts w:asciiTheme="minorBidi" w:hAnsiTheme="minorBidi" w:cstheme="minorBidi"/>
          <w:sz w:val="24"/>
          <w:rtl/>
        </w:rPr>
      </w:pPr>
      <w:del w:id="9" w:author="Administrator" w:date="2015-11-11T17:50:00Z">
        <w:r w:rsidRPr="0005695B" w:rsidDel="0018221C">
          <w:rPr>
            <w:rFonts w:asciiTheme="minorBidi" w:hAnsiTheme="minorBidi" w:cstheme="minorBidi"/>
            <w:sz w:val="24"/>
            <w:rtl/>
          </w:rPr>
          <w:delText xml:space="preserve">  </w:delText>
        </w:r>
      </w:del>
    </w:p>
    <w:p w:rsidR="00ED221C" w:rsidRPr="0005695B" w:rsidRDefault="00ED221C" w:rsidP="005D3CFD">
      <w:pPr>
        <w:pStyle w:val="Heading1"/>
        <w:numPr>
          <w:ilvl w:val="0"/>
          <w:numId w:val="17"/>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t>נספחים</w:t>
      </w:r>
    </w:p>
    <w:p w:rsidR="00ED221C" w:rsidRPr="0005695B" w:rsidRDefault="00903A6C" w:rsidP="005D3CFD">
      <w:pPr>
        <w:spacing w:line="360" w:lineRule="auto"/>
        <w:ind w:firstLine="283"/>
        <w:jc w:val="both"/>
        <w:rPr>
          <w:rFonts w:asciiTheme="minorBidi" w:hAnsiTheme="minorBidi" w:cstheme="minorBidi"/>
          <w:sz w:val="24"/>
          <w:szCs w:val="24"/>
          <w:rtl/>
        </w:rPr>
      </w:pPr>
      <w:r w:rsidRPr="0005695B">
        <w:rPr>
          <w:rFonts w:asciiTheme="minorBidi" w:hAnsiTheme="minorBidi" w:cstheme="minorBidi"/>
          <w:sz w:val="24"/>
          <w:szCs w:val="24"/>
          <w:rtl/>
        </w:rPr>
        <w:t xml:space="preserve">ספרות, </w:t>
      </w:r>
      <w:r w:rsidR="00ED221C" w:rsidRPr="0005695B">
        <w:rPr>
          <w:rFonts w:asciiTheme="minorBidi" w:hAnsiTheme="minorBidi" w:cstheme="minorBidi"/>
          <w:sz w:val="24"/>
          <w:szCs w:val="24"/>
          <w:rtl/>
        </w:rPr>
        <w:t xml:space="preserve">תרשימים נוספים, </w:t>
      </w:r>
      <w:r w:rsidR="002540C5" w:rsidRPr="0005695B">
        <w:rPr>
          <w:rFonts w:asciiTheme="minorBidi" w:hAnsiTheme="minorBidi" w:cstheme="minorBidi"/>
          <w:sz w:val="24"/>
          <w:szCs w:val="24"/>
          <w:rtl/>
        </w:rPr>
        <w:t xml:space="preserve">תכנון הפרויקט, טבלת ניהול סיכונים, </w:t>
      </w:r>
      <w:r w:rsidR="00ED221C" w:rsidRPr="0005695B">
        <w:rPr>
          <w:rFonts w:asciiTheme="minorBidi" w:hAnsiTheme="minorBidi" w:cstheme="minorBidi"/>
          <w:sz w:val="24"/>
          <w:szCs w:val="24"/>
          <w:rtl/>
        </w:rPr>
        <w:t>טבלת דרישות (</w:t>
      </w:r>
      <w:r w:rsidR="00ED221C" w:rsidRPr="0005695B">
        <w:rPr>
          <w:rFonts w:asciiTheme="minorBidi" w:hAnsiTheme="minorBidi" w:cstheme="minorBidi"/>
          <w:sz w:val="24"/>
          <w:szCs w:val="24"/>
        </w:rPr>
        <w:t>URD</w:t>
      </w:r>
      <w:r w:rsidR="00ED221C" w:rsidRPr="0005695B">
        <w:rPr>
          <w:rFonts w:asciiTheme="minorBidi" w:hAnsiTheme="minorBidi" w:cstheme="minorBidi"/>
          <w:sz w:val="24"/>
          <w:szCs w:val="24"/>
          <w:rtl/>
        </w:rPr>
        <w:t>),</w:t>
      </w:r>
    </w:p>
    <w:p w:rsidR="00903A6C" w:rsidRPr="0005695B" w:rsidRDefault="00903A6C" w:rsidP="005D3CFD">
      <w:pPr>
        <w:pStyle w:val="Heading2"/>
        <w:numPr>
          <w:ilvl w:val="0"/>
          <w:numId w:val="21"/>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t>רשימת ספרות \ ביבליוגרפיה</w:t>
      </w:r>
    </w:p>
    <w:p w:rsidR="002540C5" w:rsidRPr="0005695B" w:rsidRDefault="002540C5" w:rsidP="005D3CFD">
      <w:pPr>
        <w:pStyle w:val="Heading2"/>
        <w:spacing w:before="0" w:line="360" w:lineRule="auto"/>
        <w:ind w:firstLine="283"/>
        <w:jc w:val="both"/>
        <w:rPr>
          <w:rFonts w:asciiTheme="minorBidi" w:hAnsiTheme="minorBidi" w:cstheme="minorBidi"/>
          <w:rtl/>
        </w:rPr>
      </w:pPr>
    </w:p>
    <w:p w:rsidR="002540C5" w:rsidRPr="0005695B" w:rsidRDefault="002540C5" w:rsidP="005D3CFD">
      <w:pPr>
        <w:pStyle w:val="Heading2"/>
        <w:numPr>
          <w:ilvl w:val="0"/>
          <w:numId w:val="21"/>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t>תרשימים וטבלאות</w:t>
      </w:r>
    </w:p>
    <w:p w:rsidR="00ED221C" w:rsidRPr="0005695B" w:rsidRDefault="00903A6C" w:rsidP="005D3CFD">
      <w:pPr>
        <w:spacing w:line="360" w:lineRule="auto"/>
        <w:ind w:firstLine="283"/>
        <w:jc w:val="both"/>
        <w:rPr>
          <w:rFonts w:asciiTheme="minorBidi" w:hAnsiTheme="minorBidi" w:cstheme="minorBidi"/>
          <w:b/>
          <w:bCs/>
          <w:sz w:val="28"/>
          <w:szCs w:val="28"/>
          <w:u w:val="single"/>
          <w:rtl/>
        </w:rPr>
      </w:pPr>
      <w:r w:rsidRPr="0005695B">
        <w:rPr>
          <w:rFonts w:asciiTheme="minorBidi" w:hAnsiTheme="minorBidi" w:cstheme="minorBidi"/>
          <w:b/>
          <w:bCs/>
          <w:sz w:val="28"/>
          <w:szCs w:val="28"/>
          <w:u w:val="single"/>
          <w:rtl/>
        </w:rPr>
        <w:t>מסכים</w:t>
      </w:r>
      <w:r w:rsidR="000703E1" w:rsidRPr="0005695B">
        <w:rPr>
          <w:rFonts w:asciiTheme="minorBidi" w:hAnsiTheme="minorBidi" w:cstheme="minorBidi"/>
          <w:b/>
          <w:bCs/>
          <w:sz w:val="28"/>
          <w:szCs w:val="28"/>
          <w:u w:val="single"/>
          <w:rtl/>
        </w:rPr>
        <w:t xml:space="preserve"> (אם לא למעלה)</w:t>
      </w:r>
    </w:p>
    <w:p w:rsidR="00ED221C" w:rsidRPr="0005695B" w:rsidRDefault="00903A6C" w:rsidP="005D3CFD">
      <w:pPr>
        <w:spacing w:line="360" w:lineRule="auto"/>
        <w:ind w:firstLine="283"/>
        <w:jc w:val="both"/>
        <w:rPr>
          <w:rFonts w:asciiTheme="minorBidi" w:hAnsiTheme="minorBidi" w:cstheme="minorBidi"/>
          <w:b/>
          <w:bCs/>
          <w:sz w:val="28"/>
          <w:szCs w:val="28"/>
          <w:u w:val="single"/>
          <w:rtl/>
        </w:rPr>
      </w:pPr>
      <w:r w:rsidRPr="0005695B">
        <w:rPr>
          <w:rFonts w:asciiTheme="minorBidi" w:hAnsiTheme="minorBidi" w:cstheme="minorBidi"/>
          <w:b/>
          <w:bCs/>
          <w:sz w:val="28"/>
          <w:szCs w:val="28"/>
          <w:u w:val="single"/>
          <w:rtl/>
        </w:rPr>
        <w:t>תרשימי תיכון כגון: דיאגרמת רכיבים \ הפצה (</w:t>
      </w:r>
      <w:r w:rsidRPr="0005695B">
        <w:rPr>
          <w:rFonts w:asciiTheme="minorBidi" w:hAnsiTheme="minorBidi" w:cstheme="minorBidi"/>
          <w:b/>
          <w:bCs/>
          <w:sz w:val="28"/>
          <w:szCs w:val="28"/>
          <w:u w:val="single"/>
        </w:rPr>
        <w:t>UML</w:t>
      </w:r>
      <w:r w:rsidRPr="0005695B">
        <w:rPr>
          <w:rFonts w:asciiTheme="minorBidi" w:hAnsiTheme="minorBidi" w:cstheme="minorBidi"/>
          <w:b/>
          <w:bCs/>
          <w:sz w:val="28"/>
          <w:szCs w:val="28"/>
          <w:u w:val="single"/>
          <w:rtl/>
        </w:rPr>
        <w:t xml:space="preserve">), </w:t>
      </w:r>
      <w:r w:rsidR="00ED221C" w:rsidRPr="0005695B">
        <w:rPr>
          <w:rFonts w:asciiTheme="minorBidi" w:hAnsiTheme="minorBidi" w:cstheme="minorBidi"/>
          <w:b/>
          <w:bCs/>
          <w:sz w:val="28"/>
          <w:szCs w:val="28"/>
          <w:u w:val="single"/>
          <w:rtl/>
        </w:rPr>
        <w:t>דיאגרמת ישויות</w:t>
      </w:r>
    </w:p>
    <w:p w:rsidR="00ED221C" w:rsidRPr="0005695B" w:rsidRDefault="00ED221C" w:rsidP="005D3CFD">
      <w:pPr>
        <w:spacing w:line="360" w:lineRule="auto"/>
        <w:ind w:firstLine="283"/>
        <w:jc w:val="both"/>
        <w:rPr>
          <w:rFonts w:asciiTheme="minorBidi" w:hAnsiTheme="minorBidi" w:cstheme="minorBidi"/>
          <w:b/>
          <w:bCs/>
          <w:sz w:val="28"/>
          <w:szCs w:val="28"/>
          <w:u w:val="single"/>
          <w:rtl/>
        </w:rPr>
      </w:pPr>
      <w:r w:rsidRPr="0005695B">
        <w:rPr>
          <w:rFonts w:asciiTheme="minorBidi" w:hAnsiTheme="minorBidi" w:cstheme="minorBidi"/>
          <w:b/>
          <w:bCs/>
          <w:sz w:val="28"/>
          <w:szCs w:val="28"/>
          <w:u w:val="single"/>
          <w:rtl/>
        </w:rPr>
        <w:t>טבלאות במסד נתונים</w:t>
      </w:r>
    </w:p>
    <w:p w:rsidR="00DE0256" w:rsidRPr="0005695B" w:rsidRDefault="00DE0256" w:rsidP="005D3CFD">
      <w:pPr>
        <w:spacing w:line="360" w:lineRule="auto"/>
        <w:ind w:firstLine="283"/>
        <w:jc w:val="both"/>
        <w:rPr>
          <w:rFonts w:asciiTheme="minorBidi" w:hAnsiTheme="minorBidi" w:cstheme="minorBidi"/>
          <w:sz w:val="24"/>
          <w:szCs w:val="24"/>
          <w:rtl/>
        </w:rPr>
      </w:pPr>
    </w:p>
    <w:p w:rsidR="00DE0256" w:rsidRPr="0005695B" w:rsidRDefault="00DE0256" w:rsidP="005D3CFD">
      <w:pPr>
        <w:pStyle w:val="Heading2"/>
        <w:numPr>
          <w:ilvl w:val="0"/>
          <w:numId w:val="21"/>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t>תכנון הפרויקט</w:t>
      </w:r>
    </w:p>
    <w:p w:rsidR="0005695B" w:rsidRPr="0005695B" w:rsidRDefault="0005695B" w:rsidP="005D3CFD">
      <w:pPr>
        <w:pStyle w:val="Heading2"/>
        <w:spacing w:before="0" w:line="360" w:lineRule="auto"/>
        <w:ind w:firstLine="283"/>
        <w:jc w:val="both"/>
        <w:rPr>
          <w:rFonts w:asciiTheme="minorBidi" w:hAnsiTheme="minorBidi" w:cstheme="minorBidi"/>
          <w:color w:val="auto"/>
          <w:rtl/>
        </w:rPr>
      </w:pPr>
      <w:r w:rsidRPr="0005695B">
        <w:rPr>
          <w:rFonts w:asciiTheme="minorBidi" w:hAnsiTheme="minorBidi" w:cstheme="minorBidi"/>
          <w:color w:val="auto"/>
          <w:rtl/>
        </w:rPr>
        <w:t>פירוט שלבי העבודה במהלך הפרויקט באמצעות טבלת משימות להשגת היעד:</w:t>
      </w:r>
    </w:p>
    <w:tbl>
      <w:tblPr>
        <w:tblStyle w:val="TableGrid"/>
        <w:bidiVisual/>
        <w:tblW w:w="8556" w:type="dxa"/>
        <w:jc w:val="center"/>
        <w:tblLook w:val="04A0" w:firstRow="1" w:lastRow="0" w:firstColumn="1" w:lastColumn="0" w:noHBand="0" w:noVBand="1"/>
      </w:tblPr>
      <w:tblGrid>
        <w:gridCol w:w="2840"/>
        <w:gridCol w:w="5716"/>
      </w:tblGrid>
      <w:tr w:rsidR="00DE0256" w:rsidRPr="0018221C" w:rsidTr="0018221C">
        <w:trPr>
          <w:jc w:val="center"/>
        </w:trPr>
        <w:tc>
          <w:tcPr>
            <w:tcW w:w="2840" w:type="dxa"/>
          </w:tcPr>
          <w:p w:rsidR="00DE0256" w:rsidRPr="0018221C" w:rsidRDefault="0005695B" w:rsidP="0018221C">
            <w:pPr>
              <w:ind w:firstLine="283"/>
              <w:jc w:val="both"/>
              <w:rPr>
                <w:rFonts w:asciiTheme="minorBidi" w:hAnsiTheme="minorBidi"/>
                <w:b/>
                <w:bCs/>
                <w:sz w:val="24"/>
                <w:szCs w:val="24"/>
                <w:rtl/>
              </w:rPr>
            </w:pPr>
            <w:r w:rsidRPr="0018221C">
              <w:rPr>
                <w:rFonts w:asciiTheme="minorBidi" w:hAnsiTheme="minorBidi"/>
                <w:b/>
                <w:bCs/>
                <w:sz w:val="24"/>
                <w:szCs w:val="24"/>
                <w:rtl/>
              </w:rPr>
              <w:t>תאריך יעד</w:t>
            </w:r>
          </w:p>
        </w:tc>
        <w:tc>
          <w:tcPr>
            <w:tcW w:w="5716" w:type="dxa"/>
          </w:tcPr>
          <w:p w:rsidR="00DE0256" w:rsidRPr="0018221C" w:rsidRDefault="0005695B" w:rsidP="00FC78B7">
            <w:pPr>
              <w:ind w:firstLine="283"/>
              <w:jc w:val="left"/>
              <w:rPr>
                <w:rFonts w:asciiTheme="minorBidi" w:hAnsiTheme="minorBidi"/>
                <w:b/>
                <w:bCs/>
                <w:sz w:val="24"/>
                <w:szCs w:val="24"/>
                <w:rtl/>
              </w:rPr>
              <w:pPrChange w:id="10" w:author="Sima Belkar" w:date="2015-11-12T15:32:00Z">
                <w:pPr>
                  <w:ind w:firstLine="283"/>
                  <w:jc w:val="both"/>
                </w:pPr>
              </w:pPrChange>
            </w:pPr>
            <w:r w:rsidRPr="0018221C">
              <w:rPr>
                <w:rFonts w:asciiTheme="minorBidi" w:hAnsiTheme="minorBidi"/>
                <w:b/>
                <w:bCs/>
                <w:sz w:val="24"/>
                <w:szCs w:val="24"/>
                <w:rtl/>
              </w:rPr>
              <w:t>תיאור המשימה</w:t>
            </w:r>
          </w:p>
        </w:tc>
      </w:tr>
      <w:tr w:rsidR="0005695B" w:rsidRPr="0018221C" w:rsidTr="0018221C">
        <w:trPr>
          <w:jc w:val="center"/>
        </w:trPr>
        <w:tc>
          <w:tcPr>
            <w:tcW w:w="2840" w:type="dxa"/>
          </w:tcPr>
          <w:p w:rsidR="0005695B" w:rsidRPr="0018221C" w:rsidRDefault="0005695B" w:rsidP="0018221C">
            <w:pPr>
              <w:ind w:firstLine="283"/>
              <w:jc w:val="both"/>
              <w:rPr>
                <w:rFonts w:asciiTheme="minorBidi" w:hAnsiTheme="minorBidi"/>
                <w:sz w:val="24"/>
                <w:szCs w:val="24"/>
                <w:rtl/>
              </w:rPr>
            </w:pPr>
            <w:r w:rsidRPr="0018221C">
              <w:rPr>
                <w:rFonts w:asciiTheme="minorBidi" w:hAnsiTheme="minorBidi"/>
                <w:sz w:val="24"/>
                <w:szCs w:val="24"/>
                <w:rtl/>
              </w:rPr>
              <w:t>11.10.15</w:t>
            </w:r>
          </w:p>
        </w:tc>
        <w:tc>
          <w:tcPr>
            <w:tcW w:w="5716" w:type="dxa"/>
          </w:tcPr>
          <w:p w:rsidR="0005695B" w:rsidRPr="0018221C" w:rsidRDefault="0005695B" w:rsidP="00FC78B7">
            <w:pPr>
              <w:ind w:firstLine="283"/>
              <w:jc w:val="left"/>
              <w:rPr>
                <w:rFonts w:asciiTheme="minorBidi" w:hAnsiTheme="minorBidi"/>
                <w:sz w:val="24"/>
                <w:szCs w:val="24"/>
                <w:rtl/>
              </w:rPr>
              <w:pPrChange w:id="11" w:author="Sima Belkar" w:date="2015-11-12T15:32:00Z">
                <w:pPr>
                  <w:ind w:firstLine="283"/>
                  <w:jc w:val="both"/>
                </w:pPr>
              </w:pPrChange>
            </w:pPr>
            <w:r w:rsidRPr="0018221C">
              <w:rPr>
                <w:rFonts w:asciiTheme="minorBidi" w:hAnsiTheme="minorBidi"/>
                <w:sz w:val="24"/>
                <w:szCs w:val="24"/>
                <w:rtl/>
              </w:rPr>
              <w:t>פגישת הכרות עם הלקוח</w:t>
            </w:r>
          </w:p>
        </w:tc>
      </w:tr>
      <w:tr w:rsidR="0005695B" w:rsidRPr="0018221C" w:rsidTr="0018221C">
        <w:trPr>
          <w:jc w:val="center"/>
        </w:trPr>
        <w:tc>
          <w:tcPr>
            <w:tcW w:w="2840" w:type="dxa"/>
          </w:tcPr>
          <w:p w:rsidR="0005695B" w:rsidRPr="0018221C" w:rsidRDefault="0005695B" w:rsidP="0018221C">
            <w:pPr>
              <w:ind w:firstLine="283"/>
              <w:jc w:val="both"/>
              <w:rPr>
                <w:rFonts w:asciiTheme="minorBidi" w:hAnsiTheme="minorBidi"/>
                <w:sz w:val="24"/>
                <w:szCs w:val="24"/>
                <w:rtl/>
              </w:rPr>
            </w:pPr>
            <w:r w:rsidRPr="0018221C">
              <w:rPr>
                <w:rFonts w:asciiTheme="minorBidi" w:hAnsiTheme="minorBidi"/>
                <w:sz w:val="24"/>
                <w:szCs w:val="24"/>
                <w:rtl/>
              </w:rPr>
              <w:t>8.11.15</w:t>
            </w:r>
          </w:p>
        </w:tc>
        <w:tc>
          <w:tcPr>
            <w:tcW w:w="5716" w:type="dxa"/>
          </w:tcPr>
          <w:p w:rsidR="0005695B" w:rsidRPr="0018221C" w:rsidRDefault="0005695B" w:rsidP="00FC78B7">
            <w:pPr>
              <w:ind w:firstLine="283"/>
              <w:jc w:val="left"/>
              <w:rPr>
                <w:rFonts w:asciiTheme="minorBidi" w:hAnsiTheme="minorBidi"/>
                <w:sz w:val="24"/>
                <w:szCs w:val="24"/>
                <w:rtl/>
              </w:rPr>
              <w:pPrChange w:id="12" w:author="Sima Belkar" w:date="2015-11-12T15:32:00Z">
                <w:pPr>
                  <w:ind w:firstLine="283"/>
                  <w:jc w:val="both"/>
                </w:pPr>
              </w:pPrChange>
            </w:pPr>
            <w:r w:rsidRPr="0018221C">
              <w:rPr>
                <w:rFonts w:asciiTheme="minorBidi" w:hAnsiTheme="minorBidi"/>
                <w:sz w:val="24"/>
                <w:szCs w:val="24"/>
                <w:rtl/>
              </w:rPr>
              <w:t>פגישת עם לקוח לסיכום דרישות</w:t>
            </w:r>
          </w:p>
        </w:tc>
      </w:tr>
      <w:tr w:rsidR="0005695B" w:rsidRPr="0018221C" w:rsidTr="0018221C">
        <w:trPr>
          <w:jc w:val="center"/>
        </w:trPr>
        <w:tc>
          <w:tcPr>
            <w:tcW w:w="2840" w:type="dxa"/>
          </w:tcPr>
          <w:p w:rsidR="0005695B" w:rsidRPr="0018221C" w:rsidRDefault="00FC78B7" w:rsidP="0018221C">
            <w:pPr>
              <w:ind w:firstLine="283"/>
              <w:jc w:val="both"/>
              <w:rPr>
                <w:rFonts w:asciiTheme="minorBidi" w:hAnsiTheme="minorBidi"/>
                <w:sz w:val="24"/>
                <w:szCs w:val="24"/>
                <w:rtl/>
              </w:rPr>
            </w:pPr>
            <w:ins w:id="13" w:author="Sima Belkar" w:date="2015-11-12T15:32:00Z">
              <w:r>
                <w:rPr>
                  <w:rFonts w:asciiTheme="minorBidi" w:hAnsiTheme="minorBidi" w:hint="cs"/>
                  <w:sz w:val="24"/>
                  <w:szCs w:val="24"/>
                  <w:rtl/>
                </w:rPr>
                <w:t>15.11.15</w:t>
              </w:r>
            </w:ins>
          </w:p>
        </w:tc>
        <w:tc>
          <w:tcPr>
            <w:tcW w:w="5716" w:type="dxa"/>
          </w:tcPr>
          <w:p w:rsidR="0005695B" w:rsidRPr="0018221C" w:rsidRDefault="0005695B" w:rsidP="00FC78B7">
            <w:pPr>
              <w:ind w:firstLine="283"/>
              <w:jc w:val="left"/>
              <w:rPr>
                <w:rFonts w:asciiTheme="minorBidi" w:hAnsiTheme="minorBidi"/>
                <w:sz w:val="24"/>
                <w:szCs w:val="24"/>
                <w:rtl/>
              </w:rPr>
              <w:pPrChange w:id="14" w:author="Sima Belkar" w:date="2015-11-12T15:32:00Z">
                <w:pPr>
                  <w:ind w:firstLine="283"/>
                  <w:jc w:val="both"/>
                </w:pPr>
              </w:pPrChange>
            </w:pPr>
            <w:r w:rsidRPr="0018221C">
              <w:rPr>
                <w:rFonts w:asciiTheme="minorBidi" w:hAnsiTheme="minorBidi"/>
                <w:sz w:val="24"/>
                <w:szCs w:val="24"/>
                <w:rtl/>
              </w:rPr>
              <w:t xml:space="preserve">הכרת הסביבה בה כתוב הפורטל והכנת סביבת עבודה </w:t>
            </w:r>
            <w:ins w:id="15" w:author="Sima Belkar" w:date="2015-11-12T15:32:00Z">
              <w:r w:rsidR="00FC78B7">
                <w:rPr>
                  <w:rFonts w:asciiTheme="minorBidi" w:hAnsiTheme="minorBidi" w:hint="cs"/>
                  <w:sz w:val="24"/>
                  <w:szCs w:val="24"/>
                  <w:rtl/>
                </w:rPr>
                <w:t xml:space="preserve">   </w:t>
              </w:r>
            </w:ins>
            <w:r w:rsidRPr="0018221C">
              <w:rPr>
                <w:rFonts w:asciiTheme="minorBidi" w:hAnsiTheme="minorBidi"/>
                <w:sz w:val="24"/>
                <w:szCs w:val="24"/>
                <w:rtl/>
              </w:rPr>
              <w:t>להתחלת הפרויקט</w:t>
            </w:r>
          </w:p>
        </w:tc>
      </w:tr>
      <w:tr w:rsidR="0005695B" w:rsidRPr="0018221C" w:rsidDel="00FC78B7" w:rsidTr="0018221C">
        <w:trPr>
          <w:jc w:val="center"/>
          <w:del w:id="16" w:author="Sima Belkar" w:date="2015-11-12T15:33:00Z"/>
        </w:trPr>
        <w:tc>
          <w:tcPr>
            <w:tcW w:w="2840" w:type="dxa"/>
          </w:tcPr>
          <w:p w:rsidR="0005695B" w:rsidRPr="0018221C" w:rsidDel="00FC78B7" w:rsidRDefault="0005695B" w:rsidP="0018221C">
            <w:pPr>
              <w:ind w:firstLine="283"/>
              <w:jc w:val="both"/>
              <w:rPr>
                <w:del w:id="17" w:author="Sima Belkar" w:date="2015-11-12T15:33:00Z"/>
                <w:rFonts w:asciiTheme="minorBidi" w:hAnsiTheme="minorBidi"/>
                <w:sz w:val="24"/>
                <w:szCs w:val="24"/>
                <w:rtl/>
              </w:rPr>
            </w:pPr>
          </w:p>
        </w:tc>
        <w:tc>
          <w:tcPr>
            <w:tcW w:w="5716" w:type="dxa"/>
          </w:tcPr>
          <w:p w:rsidR="0005695B" w:rsidRPr="0018221C" w:rsidDel="00FC78B7" w:rsidRDefault="0005695B" w:rsidP="00FC78B7">
            <w:pPr>
              <w:ind w:firstLine="283"/>
              <w:jc w:val="left"/>
              <w:rPr>
                <w:del w:id="18" w:author="Sima Belkar" w:date="2015-11-12T15:33:00Z"/>
                <w:rFonts w:asciiTheme="minorBidi" w:hAnsiTheme="minorBidi"/>
                <w:sz w:val="24"/>
                <w:szCs w:val="24"/>
                <w:rtl/>
              </w:rPr>
              <w:pPrChange w:id="19" w:author="Sima Belkar" w:date="2015-11-12T15:32:00Z">
                <w:pPr>
                  <w:ind w:firstLine="283"/>
                  <w:jc w:val="both"/>
                </w:pPr>
              </w:pPrChange>
            </w:pPr>
            <w:del w:id="20" w:author="Sima Belkar" w:date="2015-11-12T15:33:00Z">
              <w:r w:rsidRPr="0018221C" w:rsidDel="00FC78B7">
                <w:rPr>
                  <w:rFonts w:asciiTheme="minorBidi" w:hAnsiTheme="minorBidi"/>
                  <w:sz w:val="24"/>
                  <w:szCs w:val="24"/>
                  <w:rtl/>
                </w:rPr>
                <w:delText xml:space="preserve">לימוד </w:delText>
              </w:r>
              <w:r w:rsidRPr="0018221C" w:rsidDel="00FC78B7">
                <w:rPr>
                  <w:rFonts w:asciiTheme="minorBidi" w:hAnsiTheme="minorBidi"/>
                  <w:sz w:val="24"/>
                  <w:szCs w:val="24"/>
                </w:rPr>
                <w:delText>java script, HTML, CSS</w:delText>
              </w:r>
              <w:r w:rsidRPr="0018221C" w:rsidDel="00FC78B7">
                <w:rPr>
                  <w:rFonts w:asciiTheme="minorBidi" w:hAnsiTheme="minorBidi"/>
                  <w:sz w:val="24"/>
                  <w:szCs w:val="24"/>
                  <w:rtl/>
                </w:rPr>
                <w:delText xml:space="preserve"> ועוד</w:delText>
              </w:r>
            </w:del>
          </w:p>
        </w:tc>
      </w:tr>
      <w:tr w:rsidR="0005695B" w:rsidRPr="0018221C" w:rsidTr="0018221C">
        <w:trPr>
          <w:jc w:val="center"/>
        </w:trPr>
        <w:tc>
          <w:tcPr>
            <w:tcW w:w="2840" w:type="dxa"/>
          </w:tcPr>
          <w:p w:rsidR="0005695B" w:rsidRPr="0018221C" w:rsidRDefault="00FC78B7" w:rsidP="0018221C">
            <w:pPr>
              <w:ind w:firstLine="283"/>
              <w:jc w:val="both"/>
              <w:rPr>
                <w:rFonts w:asciiTheme="minorBidi" w:hAnsiTheme="minorBidi"/>
                <w:sz w:val="24"/>
                <w:szCs w:val="24"/>
                <w:rtl/>
              </w:rPr>
            </w:pPr>
            <w:ins w:id="21" w:author="Sima Belkar" w:date="2015-11-12T15:33:00Z">
              <w:r>
                <w:rPr>
                  <w:rFonts w:asciiTheme="minorBidi" w:hAnsiTheme="minorBidi" w:hint="cs"/>
                  <w:sz w:val="24"/>
                  <w:szCs w:val="24"/>
                  <w:rtl/>
                </w:rPr>
                <w:t>22.11.15</w:t>
              </w:r>
            </w:ins>
          </w:p>
        </w:tc>
        <w:tc>
          <w:tcPr>
            <w:tcW w:w="5716" w:type="dxa"/>
          </w:tcPr>
          <w:p w:rsidR="0005695B" w:rsidRPr="0018221C" w:rsidRDefault="0005695B" w:rsidP="00FC78B7">
            <w:pPr>
              <w:ind w:firstLine="283"/>
              <w:jc w:val="left"/>
              <w:rPr>
                <w:rFonts w:asciiTheme="minorBidi" w:hAnsiTheme="minorBidi"/>
                <w:sz w:val="24"/>
                <w:szCs w:val="24"/>
                <w:rtl/>
              </w:rPr>
              <w:pPrChange w:id="22" w:author="Sima Belkar" w:date="2015-11-12T15:32:00Z">
                <w:pPr>
                  <w:ind w:firstLine="283"/>
                  <w:jc w:val="both"/>
                </w:pPr>
              </w:pPrChange>
            </w:pPr>
            <w:r w:rsidRPr="0018221C">
              <w:rPr>
                <w:rFonts w:asciiTheme="minorBidi" w:hAnsiTheme="minorBidi"/>
                <w:sz w:val="24"/>
                <w:szCs w:val="24"/>
                <w:rtl/>
              </w:rPr>
              <w:t>התחלת ניתוח ועיצוב המערכת</w:t>
            </w:r>
          </w:p>
        </w:tc>
      </w:tr>
      <w:tr w:rsidR="0005695B" w:rsidRPr="0018221C" w:rsidTr="0018221C">
        <w:trPr>
          <w:jc w:val="center"/>
        </w:trPr>
        <w:tc>
          <w:tcPr>
            <w:tcW w:w="2840" w:type="dxa"/>
          </w:tcPr>
          <w:p w:rsidR="0005695B" w:rsidRPr="0018221C" w:rsidRDefault="0005695B" w:rsidP="0018221C">
            <w:pPr>
              <w:ind w:firstLine="283"/>
              <w:jc w:val="both"/>
              <w:rPr>
                <w:rFonts w:asciiTheme="minorBidi" w:hAnsiTheme="minorBidi"/>
                <w:sz w:val="24"/>
                <w:szCs w:val="24"/>
                <w:rtl/>
              </w:rPr>
            </w:pPr>
            <w:r w:rsidRPr="0018221C">
              <w:rPr>
                <w:rFonts w:asciiTheme="minorBidi" w:hAnsiTheme="minorBidi"/>
                <w:sz w:val="24"/>
                <w:szCs w:val="24"/>
                <w:rtl/>
              </w:rPr>
              <w:t>22.11.15</w:t>
            </w:r>
          </w:p>
        </w:tc>
        <w:tc>
          <w:tcPr>
            <w:tcW w:w="5716" w:type="dxa"/>
          </w:tcPr>
          <w:p w:rsidR="0005695B" w:rsidRPr="0018221C" w:rsidRDefault="0005695B" w:rsidP="00FC78B7">
            <w:pPr>
              <w:ind w:firstLine="283"/>
              <w:jc w:val="left"/>
              <w:rPr>
                <w:rFonts w:asciiTheme="minorBidi" w:hAnsiTheme="minorBidi"/>
                <w:sz w:val="24"/>
                <w:szCs w:val="24"/>
                <w:rtl/>
              </w:rPr>
              <w:pPrChange w:id="23" w:author="Sima Belkar" w:date="2015-11-12T15:32:00Z">
                <w:pPr>
                  <w:ind w:firstLine="283"/>
                  <w:jc w:val="both"/>
                </w:pPr>
              </w:pPrChange>
            </w:pPr>
            <w:r w:rsidRPr="0018221C">
              <w:rPr>
                <w:rFonts w:asciiTheme="minorBidi" w:hAnsiTheme="minorBidi"/>
                <w:sz w:val="24"/>
                <w:szCs w:val="24"/>
                <w:rtl/>
              </w:rPr>
              <w:t>פגישה עם לקוח לאישור עיצוב המערכת</w:t>
            </w:r>
          </w:p>
        </w:tc>
      </w:tr>
      <w:tr w:rsidR="00FC78B7" w:rsidRPr="0018221C" w:rsidTr="0018221C">
        <w:trPr>
          <w:jc w:val="center"/>
          <w:ins w:id="24" w:author="Sima Belkar" w:date="2015-11-12T15:33:00Z"/>
        </w:trPr>
        <w:tc>
          <w:tcPr>
            <w:tcW w:w="2840" w:type="dxa"/>
          </w:tcPr>
          <w:p w:rsidR="00FC78B7" w:rsidRPr="0018221C" w:rsidRDefault="00FC78B7" w:rsidP="00FC78B7">
            <w:pPr>
              <w:ind w:firstLine="283"/>
              <w:jc w:val="both"/>
              <w:rPr>
                <w:ins w:id="25" w:author="Sima Belkar" w:date="2015-11-12T15:33:00Z"/>
                <w:rFonts w:asciiTheme="minorBidi" w:hAnsiTheme="minorBidi"/>
                <w:sz w:val="24"/>
                <w:szCs w:val="24"/>
                <w:rtl/>
              </w:rPr>
            </w:pPr>
            <w:ins w:id="26" w:author="Sima Belkar" w:date="2015-11-12T15:33:00Z">
              <w:r>
                <w:rPr>
                  <w:rFonts w:asciiTheme="minorBidi" w:hAnsiTheme="minorBidi" w:hint="cs"/>
                  <w:sz w:val="24"/>
                  <w:szCs w:val="24"/>
                  <w:rtl/>
                </w:rPr>
                <w:t>13.12.15</w:t>
              </w:r>
            </w:ins>
          </w:p>
        </w:tc>
        <w:tc>
          <w:tcPr>
            <w:tcW w:w="5716" w:type="dxa"/>
          </w:tcPr>
          <w:p w:rsidR="00FC78B7" w:rsidRPr="0018221C" w:rsidRDefault="00FC78B7" w:rsidP="00FC78B7">
            <w:pPr>
              <w:ind w:firstLine="283"/>
              <w:jc w:val="left"/>
              <w:rPr>
                <w:ins w:id="27" w:author="Sima Belkar" w:date="2015-11-12T15:33:00Z"/>
                <w:rFonts w:asciiTheme="minorBidi" w:hAnsiTheme="minorBidi"/>
                <w:sz w:val="24"/>
                <w:szCs w:val="24"/>
                <w:rtl/>
              </w:rPr>
            </w:pPr>
            <w:ins w:id="28" w:author="Sima Belkar" w:date="2015-11-12T15:33:00Z">
              <w:r w:rsidRPr="0018221C">
                <w:rPr>
                  <w:rFonts w:asciiTheme="minorBidi" w:hAnsiTheme="minorBidi"/>
                  <w:sz w:val="24"/>
                  <w:szCs w:val="24"/>
                  <w:rtl/>
                </w:rPr>
                <w:t xml:space="preserve">לימוד </w:t>
              </w:r>
              <w:r w:rsidRPr="0018221C">
                <w:rPr>
                  <w:rFonts w:asciiTheme="minorBidi" w:hAnsiTheme="minorBidi"/>
                  <w:sz w:val="24"/>
                  <w:szCs w:val="24"/>
                </w:rPr>
                <w:t>java script, HTML, CSS</w:t>
              </w:r>
              <w:r w:rsidRPr="0018221C">
                <w:rPr>
                  <w:rFonts w:asciiTheme="minorBidi" w:hAnsiTheme="minorBidi"/>
                  <w:sz w:val="24"/>
                  <w:szCs w:val="24"/>
                  <w:rtl/>
                </w:rPr>
                <w:t xml:space="preserve"> ועוד</w:t>
              </w:r>
            </w:ins>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sz w:val="24"/>
                <w:szCs w:val="24"/>
                <w:rtl/>
              </w:rPr>
            </w:pPr>
            <w:r w:rsidRPr="0018221C">
              <w:rPr>
                <w:rFonts w:asciiTheme="minorBidi" w:hAnsiTheme="minorBidi"/>
                <w:sz w:val="24"/>
                <w:szCs w:val="24"/>
                <w:rtl/>
              </w:rPr>
              <w:t>13.12.15</w:t>
            </w:r>
          </w:p>
        </w:tc>
        <w:tc>
          <w:tcPr>
            <w:tcW w:w="5716" w:type="dxa"/>
          </w:tcPr>
          <w:p w:rsidR="00FC78B7" w:rsidRPr="0018221C" w:rsidRDefault="00FC78B7" w:rsidP="00FC78B7">
            <w:pPr>
              <w:ind w:firstLine="283"/>
              <w:jc w:val="left"/>
              <w:rPr>
                <w:rFonts w:asciiTheme="minorBidi" w:hAnsiTheme="minorBidi"/>
                <w:sz w:val="24"/>
                <w:szCs w:val="24"/>
                <w:rtl/>
              </w:rPr>
              <w:pPrChange w:id="29" w:author="Sima Belkar" w:date="2015-11-12T15:32:00Z">
                <w:pPr>
                  <w:ind w:firstLine="283"/>
                  <w:jc w:val="both"/>
                </w:pPr>
              </w:pPrChange>
            </w:pPr>
            <w:r w:rsidRPr="0018221C">
              <w:rPr>
                <w:rFonts w:asciiTheme="minorBidi" w:hAnsiTheme="minorBidi"/>
                <w:sz w:val="24"/>
                <w:szCs w:val="24"/>
                <w:rtl/>
              </w:rPr>
              <w:t>מימוש ראשוני של מסכי המערכת</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sz w:val="24"/>
                <w:szCs w:val="24"/>
                <w:rtl/>
              </w:rPr>
            </w:pPr>
            <w:r w:rsidRPr="0018221C">
              <w:rPr>
                <w:rFonts w:asciiTheme="minorBidi" w:hAnsiTheme="minorBidi"/>
                <w:sz w:val="24"/>
                <w:szCs w:val="24"/>
                <w:rtl/>
              </w:rPr>
              <w:t>27.12.15</w:t>
            </w:r>
          </w:p>
        </w:tc>
        <w:tc>
          <w:tcPr>
            <w:tcW w:w="5716" w:type="dxa"/>
          </w:tcPr>
          <w:p w:rsidR="00FC78B7" w:rsidRPr="0018221C" w:rsidRDefault="00FC78B7" w:rsidP="00FC78B7">
            <w:pPr>
              <w:ind w:firstLine="283"/>
              <w:jc w:val="left"/>
              <w:rPr>
                <w:rFonts w:asciiTheme="minorBidi" w:hAnsiTheme="minorBidi"/>
                <w:sz w:val="24"/>
                <w:szCs w:val="24"/>
                <w:rtl/>
              </w:rPr>
              <w:pPrChange w:id="30" w:author="Sima Belkar" w:date="2015-11-12T15:32:00Z">
                <w:pPr>
                  <w:ind w:firstLine="283"/>
                  <w:jc w:val="both"/>
                </w:pPr>
              </w:pPrChange>
            </w:pPr>
            <w:r w:rsidRPr="0018221C">
              <w:rPr>
                <w:rFonts w:asciiTheme="minorBidi" w:hAnsiTheme="minorBidi"/>
                <w:sz w:val="24"/>
                <w:szCs w:val="24"/>
                <w:rtl/>
              </w:rPr>
              <w:t>הקמת בסיס נתונים</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sz w:val="24"/>
                <w:szCs w:val="24"/>
                <w:rtl/>
              </w:rPr>
            </w:pPr>
            <w:r w:rsidRPr="0018221C">
              <w:rPr>
                <w:rFonts w:asciiTheme="minorBidi" w:hAnsiTheme="minorBidi"/>
                <w:sz w:val="24"/>
                <w:szCs w:val="24"/>
                <w:rtl/>
              </w:rPr>
              <w:t>3.1.16</w:t>
            </w:r>
          </w:p>
        </w:tc>
        <w:tc>
          <w:tcPr>
            <w:tcW w:w="5716" w:type="dxa"/>
          </w:tcPr>
          <w:p w:rsidR="00FC78B7" w:rsidRPr="0018221C" w:rsidRDefault="00FC78B7" w:rsidP="00FC78B7">
            <w:pPr>
              <w:ind w:firstLine="283"/>
              <w:jc w:val="left"/>
              <w:rPr>
                <w:rFonts w:asciiTheme="minorBidi" w:hAnsiTheme="minorBidi"/>
                <w:sz w:val="24"/>
                <w:szCs w:val="24"/>
                <w:rtl/>
              </w:rPr>
              <w:pPrChange w:id="31" w:author="Sima Belkar" w:date="2015-11-12T15:32:00Z">
                <w:pPr>
                  <w:ind w:firstLine="283"/>
                  <w:jc w:val="both"/>
                </w:pPr>
              </w:pPrChange>
            </w:pPr>
            <w:r w:rsidRPr="0018221C">
              <w:rPr>
                <w:rFonts w:asciiTheme="minorBidi" w:hAnsiTheme="minorBidi"/>
                <w:sz w:val="24"/>
                <w:szCs w:val="24"/>
                <w:rtl/>
              </w:rPr>
              <w:t>התממשקות המערכת עם בסיס הנתונים</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sz w:val="24"/>
                <w:szCs w:val="24"/>
                <w:rtl/>
              </w:rPr>
            </w:pPr>
            <w:r w:rsidRPr="0018221C">
              <w:rPr>
                <w:rFonts w:asciiTheme="minorBidi" w:hAnsiTheme="minorBidi"/>
                <w:sz w:val="24"/>
                <w:szCs w:val="24"/>
                <w:rtl/>
              </w:rPr>
              <w:t>10.1.16</w:t>
            </w:r>
          </w:p>
        </w:tc>
        <w:tc>
          <w:tcPr>
            <w:tcW w:w="5716" w:type="dxa"/>
          </w:tcPr>
          <w:p w:rsidR="00FC78B7" w:rsidRPr="0018221C" w:rsidRDefault="00FC78B7" w:rsidP="00FC78B7">
            <w:pPr>
              <w:ind w:firstLine="283"/>
              <w:jc w:val="left"/>
              <w:rPr>
                <w:rFonts w:asciiTheme="minorBidi" w:hAnsiTheme="minorBidi"/>
                <w:sz w:val="24"/>
                <w:szCs w:val="24"/>
                <w:rtl/>
              </w:rPr>
              <w:pPrChange w:id="32" w:author="Sima Belkar" w:date="2015-11-12T15:32:00Z">
                <w:pPr>
                  <w:ind w:firstLine="283"/>
                  <w:jc w:val="both"/>
                </w:pPr>
              </w:pPrChange>
            </w:pPr>
            <w:r w:rsidRPr="0018221C">
              <w:rPr>
                <w:rFonts w:asciiTheme="minorBidi" w:hAnsiTheme="minorBidi"/>
                <w:sz w:val="24"/>
                <w:szCs w:val="24"/>
                <w:rtl/>
              </w:rPr>
              <w:t>ביצוע בדיקות למערכת הראשונית</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hint="cs"/>
                <w:sz w:val="24"/>
                <w:szCs w:val="24"/>
              </w:rPr>
            </w:pPr>
            <w:r w:rsidRPr="0018221C">
              <w:rPr>
                <w:rFonts w:asciiTheme="minorBidi" w:hAnsiTheme="minorBidi"/>
                <w:sz w:val="24"/>
                <w:szCs w:val="24"/>
                <w:rtl/>
              </w:rPr>
              <w:t>17.1.16</w:t>
            </w:r>
          </w:p>
        </w:tc>
        <w:tc>
          <w:tcPr>
            <w:tcW w:w="5716" w:type="dxa"/>
          </w:tcPr>
          <w:p w:rsidR="00FC78B7" w:rsidRPr="0018221C" w:rsidRDefault="00FC78B7" w:rsidP="00FC78B7">
            <w:pPr>
              <w:ind w:firstLine="283"/>
              <w:jc w:val="left"/>
              <w:rPr>
                <w:rFonts w:asciiTheme="minorBidi" w:hAnsiTheme="minorBidi"/>
                <w:sz w:val="24"/>
                <w:szCs w:val="24"/>
                <w:rtl/>
              </w:rPr>
              <w:pPrChange w:id="33" w:author="Sima Belkar" w:date="2015-11-12T15:32:00Z">
                <w:pPr>
                  <w:ind w:firstLine="283"/>
                  <w:jc w:val="both"/>
                </w:pPr>
              </w:pPrChange>
            </w:pPr>
            <w:r w:rsidRPr="0018221C">
              <w:rPr>
                <w:rFonts w:asciiTheme="minorBidi" w:hAnsiTheme="minorBidi"/>
                <w:sz w:val="24"/>
                <w:szCs w:val="24"/>
                <w:rtl/>
              </w:rPr>
              <w:t>תיקוני באגים והצגת אב טיפוס</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sz w:val="24"/>
                <w:szCs w:val="24"/>
              </w:rPr>
            </w:pPr>
            <w:r w:rsidRPr="0018221C">
              <w:rPr>
                <w:rFonts w:asciiTheme="minorBidi" w:hAnsiTheme="minorBidi"/>
                <w:sz w:val="24"/>
                <w:szCs w:val="24"/>
              </w:rPr>
              <w:t>17.1.16</w:t>
            </w:r>
          </w:p>
        </w:tc>
        <w:tc>
          <w:tcPr>
            <w:tcW w:w="5716" w:type="dxa"/>
          </w:tcPr>
          <w:p w:rsidR="00FC78B7" w:rsidRPr="0018221C" w:rsidRDefault="00FC78B7" w:rsidP="00FC78B7">
            <w:pPr>
              <w:ind w:firstLine="283"/>
              <w:jc w:val="left"/>
              <w:rPr>
                <w:rFonts w:asciiTheme="minorBidi" w:hAnsiTheme="minorBidi"/>
                <w:sz w:val="24"/>
                <w:szCs w:val="24"/>
                <w:rtl/>
              </w:rPr>
              <w:pPrChange w:id="34" w:author="Sima Belkar" w:date="2015-11-12T15:32:00Z">
                <w:pPr>
                  <w:ind w:firstLine="283"/>
                  <w:jc w:val="both"/>
                </w:pPr>
              </w:pPrChange>
            </w:pPr>
            <w:r w:rsidRPr="0018221C">
              <w:rPr>
                <w:rFonts w:asciiTheme="minorBidi" w:hAnsiTheme="minorBidi"/>
                <w:sz w:val="24"/>
                <w:szCs w:val="24"/>
                <w:rtl/>
              </w:rPr>
              <w:t>הגשת דוח אמצע</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hint="cs"/>
                <w:sz w:val="24"/>
                <w:szCs w:val="24"/>
                <w:rtl/>
              </w:rPr>
            </w:pPr>
            <w:r w:rsidRPr="0018221C">
              <w:rPr>
                <w:rFonts w:asciiTheme="minorBidi" w:hAnsiTheme="minorBidi"/>
                <w:sz w:val="24"/>
                <w:szCs w:val="24"/>
                <w:rtl/>
              </w:rPr>
              <w:t>20.1.16</w:t>
            </w:r>
          </w:p>
        </w:tc>
        <w:tc>
          <w:tcPr>
            <w:tcW w:w="5716" w:type="dxa"/>
          </w:tcPr>
          <w:p w:rsidR="00FC78B7" w:rsidRPr="0018221C" w:rsidRDefault="00FC78B7" w:rsidP="00FC78B7">
            <w:pPr>
              <w:ind w:firstLine="283"/>
              <w:jc w:val="left"/>
              <w:rPr>
                <w:rFonts w:asciiTheme="minorBidi" w:hAnsiTheme="minorBidi"/>
                <w:sz w:val="24"/>
                <w:szCs w:val="24"/>
                <w:rtl/>
              </w:rPr>
              <w:pPrChange w:id="35" w:author="Sima Belkar" w:date="2015-11-12T15:32:00Z">
                <w:pPr>
                  <w:ind w:firstLine="283"/>
                  <w:jc w:val="both"/>
                </w:pPr>
              </w:pPrChange>
            </w:pPr>
            <w:r w:rsidRPr="0018221C">
              <w:rPr>
                <w:rFonts w:asciiTheme="minorBidi" w:hAnsiTheme="minorBidi"/>
                <w:sz w:val="24"/>
                <w:szCs w:val="24"/>
                <w:rtl/>
              </w:rPr>
              <w:t>פגישה עם לקוח לשיפור ושימור באב הטיפוס</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sz w:val="24"/>
                <w:szCs w:val="24"/>
                <w:rtl/>
              </w:rPr>
            </w:pPr>
            <w:r w:rsidRPr="0018221C">
              <w:rPr>
                <w:rFonts w:asciiTheme="minorBidi" w:hAnsiTheme="minorBidi"/>
                <w:sz w:val="24"/>
                <w:szCs w:val="24"/>
                <w:rtl/>
              </w:rPr>
              <w:t>1.5.16</w:t>
            </w:r>
          </w:p>
        </w:tc>
        <w:tc>
          <w:tcPr>
            <w:tcW w:w="5716" w:type="dxa"/>
          </w:tcPr>
          <w:p w:rsidR="00FC78B7" w:rsidRPr="0018221C" w:rsidRDefault="00FC78B7" w:rsidP="00FC78B7">
            <w:pPr>
              <w:ind w:firstLine="283"/>
              <w:jc w:val="left"/>
              <w:rPr>
                <w:rFonts w:asciiTheme="minorBidi" w:hAnsiTheme="minorBidi"/>
                <w:sz w:val="24"/>
                <w:szCs w:val="24"/>
                <w:rtl/>
              </w:rPr>
              <w:pPrChange w:id="36" w:author="Sima Belkar" w:date="2015-11-12T15:32:00Z">
                <w:pPr>
                  <w:ind w:firstLine="283"/>
                  <w:jc w:val="both"/>
                </w:pPr>
              </w:pPrChange>
            </w:pPr>
            <w:r w:rsidRPr="0018221C">
              <w:rPr>
                <w:rFonts w:asciiTheme="minorBidi" w:hAnsiTheme="minorBidi"/>
                <w:sz w:val="24"/>
                <w:szCs w:val="24"/>
                <w:rtl/>
              </w:rPr>
              <w:t>הצגת המוצר הסופי ללקוח</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sz w:val="24"/>
                <w:szCs w:val="24"/>
                <w:rtl/>
              </w:rPr>
            </w:pPr>
            <w:r w:rsidRPr="0018221C">
              <w:rPr>
                <w:rFonts w:asciiTheme="minorBidi" w:hAnsiTheme="minorBidi"/>
                <w:sz w:val="24"/>
                <w:szCs w:val="24"/>
                <w:rtl/>
              </w:rPr>
              <w:t>5.5.16</w:t>
            </w:r>
          </w:p>
        </w:tc>
        <w:tc>
          <w:tcPr>
            <w:tcW w:w="5716" w:type="dxa"/>
          </w:tcPr>
          <w:p w:rsidR="00FC78B7" w:rsidRPr="0018221C" w:rsidRDefault="00FC78B7" w:rsidP="00FC78B7">
            <w:pPr>
              <w:ind w:firstLine="283"/>
              <w:jc w:val="left"/>
              <w:rPr>
                <w:rFonts w:asciiTheme="minorBidi" w:hAnsiTheme="minorBidi"/>
                <w:sz w:val="24"/>
                <w:szCs w:val="24"/>
                <w:rtl/>
              </w:rPr>
              <w:pPrChange w:id="37" w:author="Sima Belkar" w:date="2015-11-12T15:32:00Z">
                <w:pPr>
                  <w:ind w:firstLine="283"/>
                  <w:jc w:val="both"/>
                </w:pPr>
              </w:pPrChange>
            </w:pPr>
            <w:r w:rsidRPr="0018221C">
              <w:rPr>
                <w:rFonts w:asciiTheme="minorBidi" w:hAnsiTheme="minorBidi"/>
                <w:sz w:val="24"/>
                <w:szCs w:val="24"/>
                <w:rtl/>
              </w:rPr>
              <w:t>הגשת דוח מנחה</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sz w:val="24"/>
                <w:szCs w:val="24"/>
                <w:rtl/>
              </w:rPr>
            </w:pPr>
            <w:r w:rsidRPr="0018221C">
              <w:rPr>
                <w:rFonts w:asciiTheme="minorBidi" w:hAnsiTheme="minorBidi"/>
                <w:sz w:val="24"/>
                <w:szCs w:val="24"/>
                <w:rtl/>
              </w:rPr>
              <w:t>19.6.16</w:t>
            </w:r>
            <w:bookmarkStart w:id="38" w:name="_GoBack"/>
            <w:bookmarkEnd w:id="38"/>
          </w:p>
        </w:tc>
        <w:tc>
          <w:tcPr>
            <w:tcW w:w="5716" w:type="dxa"/>
          </w:tcPr>
          <w:p w:rsidR="00FC78B7" w:rsidRPr="0018221C" w:rsidRDefault="00FC78B7" w:rsidP="00FC78B7">
            <w:pPr>
              <w:ind w:firstLine="283"/>
              <w:jc w:val="left"/>
              <w:rPr>
                <w:rFonts w:asciiTheme="minorBidi" w:hAnsiTheme="minorBidi"/>
                <w:sz w:val="24"/>
                <w:szCs w:val="24"/>
                <w:rtl/>
              </w:rPr>
              <w:pPrChange w:id="39" w:author="Sima Belkar" w:date="2015-11-12T15:32:00Z">
                <w:pPr>
                  <w:ind w:firstLine="283"/>
                  <w:jc w:val="both"/>
                </w:pPr>
              </w:pPrChange>
            </w:pPr>
            <w:r w:rsidRPr="0018221C">
              <w:rPr>
                <w:rFonts w:asciiTheme="minorBidi" w:hAnsiTheme="minorBidi"/>
                <w:sz w:val="24"/>
                <w:szCs w:val="24"/>
                <w:rtl/>
              </w:rPr>
              <w:t>מסירת הפרויקט</w:t>
            </w:r>
          </w:p>
        </w:tc>
      </w:tr>
      <w:tr w:rsidR="00FC78B7" w:rsidRPr="0018221C" w:rsidTr="0018221C">
        <w:trPr>
          <w:jc w:val="center"/>
        </w:trPr>
        <w:tc>
          <w:tcPr>
            <w:tcW w:w="2840" w:type="dxa"/>
          </w:tcPr>
          <w:p w:rsidR="00FC78B7" w:rsidRPr="0018221C" w:rsidRDefault="00FC78B7" w:rsidP="00FC78B7">
            <w:pPr>
              <w:ind w:firstLine="283"/>
              <w:jc w:val="both"/>
              <w:rPr>
                <w:rFonts w:asciiTheme="minorBidi" w:hAnsiTheme="minorBidi"/>
                <w:sz w:val="24"/>
                <w:szCs w:val="24"/>
                <w:rtl/>
              </w:rPr>
            </w:pPr>
            <w:r w:rsidRPr="0018221C">
              <w:rPr>
                <w:rFonts w:asciiTheme="minorBidi" w:hAnsiTheme="minorBidi"/>
                <w:sz w:val="24"/>
                <w:szCs w:val="24"/>
                <w:rtl/>
              </w:rPr>
              <w:t>7.7.16</w:t>
            </w:r>
          </w:p>
        </w:tc>
        <w:tc>
          <w:tcPr>
            <w:tcW w:w="5716" w:type="dxa"/>
          </w:tcPr>
          <w:p w:rsidR="00FC78B7" w:rsidRPr="0018221C" w:rsidRDefault="00FC78B7" w:rsidP="00FC78B7">
            <w:pPr>
              <w:ind w:firstLine="283"/>
              <w:jc w:val="left"/>
              <w:rPr>
                <w:rFonts w:asciiTheme="minorBidi" w:hAnsiTheme="minorBidi"/>
                <w:sz w:val="24"/>
                <w:szCs w:val="24"/>
                <w:rtl/>
              </w:rPr>
              <w:pPrChange w:id="40" w:author="Sima Belkar" w:date="2015-11-12T15:32:00Z">
                <w:pPr>
                  <w:ind w:firstLine="283"/>
                  <w:jc w:val="both"/>
                </w:pPr>
              </w:pPrChange>
            </w:pPr>
            <w:r w:rsidRPr="0018221C">
              <w:rPr>
                <w:rFonts w:asciiTheme="minorBidi" w:hAnsiTheme="minorBidi"/>
                <w:sz w:val="24"/>
                <w:szCs w:val="24"/>
                <w:rtl/>
              </w:rPr>
              <w:t>הגשת פוסטר ודוחות</w:t>
            </w:r>
          </w:p>
        </w:tc>
      </w:tr>
    </w:tbl>
    <w:p w:rsidR="00DE0256" w:rsidRPr="0005695B" w:rsidRDefault="00DE0256" w:rsidP="005D3CFD">
      <w:pPr>
        <w:pStyle w:val="Heading2"/>
        <w:numPr>
          <w:ilvl w:val="0"/>
          <w:numId w:val="21"/>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lastRenderedPageBreak/>
        <w:t>טבלת סיכונים</w:t>
      </w:r>
    </w:p>
    <w:tbl>
      <w:tblPr>
        <w:tblStyle w:val="TableGrid"/>
        <w:bidiVisual/>
        <w:tblW w:w="0" w:type="auto"/>
        <w:tblLook w:val="04A0" w:firstRow="1" w:lastRow="0" w:firstColumn="1" w:lastColumn="0" w:noHBand="0" w:noVBand="1"/>
      </w:tblPr>
      <w:tblGrid>
        <w:gridCol w:w="617"/>
        <w:gridCol w:w="3119"/>
        <w:gridCol w:w="1843"/>
        <w:gridCol w:w="2943"/>
      </w:tblGrid>
      <w:tr w:rsidR="00DE0256" w:rsidRPr="0005695B" w:rsidTr="00A03ED9">
        <w:tc>
          <w:tcPr>
            <w:tcW w:w="617" w:type="dxa"/>
          </w:tcPr>
          <w:p w:rsidR="00DE0256" w:rsidRPr="0005695B" w:rsidRDefault="00DE0256" w:rsidP="0018221C">
            <w:pPr>
              <w:ind w:firstLine="284"/>
              <w:jc w:val="both"/>
              <w:rPr>
                <w:rFonts w:asciiTheme="minorBidi" w:hAnsiTheme="minorBidi"/>
                <w:b/>
                <w:bCs/>
                <w:rtl/>
              </w:rPr>
            </w:pPr>
            <w:r w:rsidRPr="0005695B">
              <w:rPr>
                <w:rFonts w:asciiTheme="minorBidi" w:hAnsiTheme="minorBidi"/>
                <w:b/>
                <w:bCs/>
                <w:rtl/>
              </w:rPr>
              <w:t>#</w:t>
            </w:r>
          </w:p>
        </w:tc>
        <w:tc>
          <w:tcPr>
            <w:tcW w:w="3119" w:type="dxa"/>
          </w:tcPr>
          <w:p w:rsidR="00DE0256" w:rsidRPr="0005695B" w:rsidRDefault="00DE0256" w:rsidP="0018221C">
            <w:pPr>
              <w:ind w:firstLine="284"/>
              <w:jc w:val="both"/>
              <w:rPr>
                <w:rFonts w:asciiTheme="minorBidi" w:hAnsiTheme="minorBidi"/>
                <w:b/>
                <w:bCs/>
                <w:rtl/>
              </w:rPr>
            </w:pPr>
            <w:r w:rsidRPr="0005695B">
              <w:rPr>
                <w:rFonts w:asciiTheme="minorBidi" w:hAnsiTheme="minorBidi"/>
                <w:b/>
                <w:bCs/>
                <w:rtl/>
              </w:rPr>
              <w:t>הסיכון</w:t>
            </w:r>
          </w:p>
        </w:tc>
        <w:tc>
          <w:tcPr>
            <w:tcW w:w="1843" w:type="dxa"/>
          </w:tcPr>
          <w:p w:rsidR="00DE0256" w:rsidRPr="0005695B" w:rsidRDefault="00DE0256" w:rsidP="0018221C">
            <w:pPr>
              <w:ind w:firstLine="284"/>
              <w:jc w:val="both"/>
              <w:rPr>
                <w:rFonts w:asciiTheme="minorBidi" w:hAnsiTheme="minorBidi"/>
                <w:b/>
                <w:bCs/>
                <w:rtl/>
              </w:rPr>
            </w:pPr>
            <w:r w:rsidRPr="0005695B">
              <w:rPr>
                <w:rFonts w:asciiTheme="minorBidi" w:hAnsiTheme="minorBidi"/>
                <w:b/>
                <w:bCs/>
                <w:rtl/>
              </w:rPr>
              <w:t>חומרה</w:t>
            </w:r>
          </w:p>
        </w:tc>
        <w:tc>
          <w:tcPr>
            <w:tcW w:w="2943" w:type="dxa"/>
          </w:tcPr>
          <w:p w:rsidR="00DE0256" w:rsidRPr="0005695B" w:rsidRDefault="00DE0256" w:rsidP="0018221C">
            <w:pPr>
              <w:ind w:firstLine="284"/>
              <w:jc w:val="both"/>
              <w:rPr>
                <w:rFonts w:asciiTheme="minorBidi" w:hAnsiTheme="minorBidi"/>
                <w:b/>
                <w:bCs/>
                <w:rtl/>
              </w:rPr>
            </w:pPr>
            <w:r w:rsidRPr="0005695B">
              <w:rPr>
                <w:rFonts w:asciiTheme="minorBidi" w:hAnsiTheme="minorBidi"/>
                <w:b/>
                <w:bCs/>
                <w:rtl/>
              </w:rPr>
              <w:t>מענה אפשרי</w:t>
            </w:r>
          </w:p>
        </w:tc>
      </w:tr>
      <w:tr w:rsidR="00DE0256" w:rsidRPr="0005695B" w:rsidTr="00A03ED9">
        <w:tc>
          <w:tcPr>
            <w:tcW w:w="617" w:type="dxa"/>
          </w:tcPr>
          <w:p w:rsidR="00DE0256" w:rsidRPr="0005695B" w:rsidRDefault="00DE0256" w:rsidP="0018221C">
            <w:pPr>
              <w:ind w:firstLine="284"/>
              <w:jc w:val="both"/>
              <w:rPr>
                <w:rFonts w:asciiTheme="minorBidi" w:hAnsiTheme="minorBidi"/>
                <w:rtl/>
              </w:rPr>
            </w:pPr>
            <w:r w:rsidRPr="0005695B">
              <w:rPr>
                <w:rFonts w:asciiTheme="minorBidi" w:hAnsiTheme="minorBidi"/>
                <w:rtl/>
              </w:rPr>
              <w:t>1</w:t>
            </w:r>
          </w:p>
        </w:tc>
        <w:tc>
          <w:tcPr>
            <w:tcW w:w="3119" w:type="dxa"/>
          </w:tcPr>
          <w:p w:rsidR="00DE0256" w:rsidRPr="0005695B" w:rsidRDefault="00FF421F" w:rsidP="0018221C">
            <w:pPr>
              <w:ind w:firstLine="284"/>
              <w:jc w:val="both"/>
              <w:rPr>
                <w:rFonts w:asciiTheme="minorBidi" w:hAnsiTheme="minorBidi"/>
                <w:rtl/>
              </w:rPr>
            </w:pPr>
            <w:r w:rsidRPr="0005695B">
              <w:rPr>
                <w:rFonts w:asciiTheme="minorBidi" w:hAnsiTheme="minorBidi"/>
                <w:szCs w:val="24"/>
                <w:rtl/>
              </w:rPr>
              <w:t>אי עמידה בזמנים</w:t>
            </w:r>
          </w:p>
        </w:tc>
        <w:tc>
          <w:tcPr>
            <w:tcW w:w="1843" w:type="dxa"/>
          </w:tcPr>
          <w:p w:rsidR="00DE0256" w:rsidRPr="0005695B" w:rsidRDefault="00AE0FBF" w:rsidP="0018221C">
            <w:pPr>
              <w:ind w:firstLine="284"/>
              <w:jc w:val="both"/>
              <w:rPr>
                <w:rFonts w:asciiTheme="minorBidi" w:hAnsiTheme="minorBidi"/>
                <w:rtl/>
              </w:rPr>
            </w:pPr>
            <w:r w:rsidRPr="0005695B">
              <w:rPr>
                <w:rFonts w:asciiTheme="minorBidi" w:hAnsiTheme="minorBidi"/>
                <w:rtl/>
              </w:rPr>
              <w:t>4</w:t>
            </w:r>
          </w:p>
        </w:tc>
        <w:tc>
          <w:tcPr>
            <w:tcW w:w="2943" w:type="dxa"/>
          </w:tcPr>
          <w:p w:rsidR="00DE0256" w:rsidRPr="0005695B" w:rsidRDefault="00FF421F" w:rsidP="0018221C">
            <w:pPr>
              <w:ind w:firstLine="284"/>
              <w:jc w:val="both"/>
              <w:rPr>
                <w:rFonts w:asciiTheme="minorBidi" w:hAnsiTheme="minorBidi"/>
                <w:rtl/>
              </w:rPr>
            </w:pPr>
            <w:r w:rsidRPr="0005695B">
              <w:rPr>
                <w:rFonts w:asciiTheme="minorBidi" w:hAnsiTheme="minorBidi"/>
                <w:szCs w:val="24"/>
                <w:rtl/>
              </w:rPr>
              <w:t>מיון וטיפול במטלות לפי סדר עדיפויות</w:t>
            </w:r>
          </w:p>
        </w:tc>
      </w:tr>
      <w:tr w:rsidR="00DE0256" w:rsidRPr="0005695B" w:rsidTr="00A03ED9">
        <w:tc>
          <w:tcPr>
            <w:tcW w:w="617" w:type="dxa"/>
          </w:tcPr>
          <w:p w:rsidR="00DE0256" w:rsidRPr="0005695B" w:rsidRDefault="00DE0256" w:rsidP="0018221C">
            <w:pPr>
              <w:ind w:firstLine="284"/>
              <w:jc w:val="both"/>
              <w:rPr>
                <w:rFonts w:asciiTheme="minorBidi" w:hAnsiTheme="minorBidi"/>
                <w:rtl/>
              </w:rPr>
            </w:pPr>
            <w:r w:rsidRPr="0005695B">
              <w:rPr>
                <w:rFonts w:asciiTheme="minorBidi" w:hAnsiTheme="minorBidi"/>
                <w:rtl/>
              </w:rPr>
              <w:t>2</w:t>
            </w:r>
          </w:p>
        </w:tc>
        <w:tc>
          <w:tcPr>
            <w:tcW w:w="3119" w:type="dxa"/>
          </w:tcPr>
          <w:p w:rsidR="00DE0256" w:rsidRPr="0005695B" w:rsidRDefault="00FF421F" w:rsidP="0018221C">
            <w:pPr>
              <w:ind w:firstLine="284"/>
              <w:jc w:val="both"/>
              <w:rPr>
                <w:rFonts w:asciiTheme="minorBidi" w:hAnsiTheme="minorBidi"/>
                <w:rtl/>
              </w:rPr>
            </w:pPr>
            <w:r w:rsidRPr="0005695B">
              <w:rPr>
                <w:rFonts w:asciiTheme="minorBidi" w:hAnsiTheme="minorBidi"/>
                <w:szCs w:val="24"/>
                <w:rtl/>
              </w:rPr>
              <w:t>חוסר שימוש במערכת מצד אוכלוסיית הסטודנטים</w:t>
            </w:r>
          </w:p>
        </w:tc>
        <w:tc>
          <w:tcPr>
            <w:tcW w:w="1843" w:type="dxa"/>
          </w:tcPr>
          <w:p w:rsidR="00DE0256" w:rsidRPr="0005695B" w:rsidRDefault="00AE0FBF" w:rsidP="0018221C">
            <w:pPr>
              <w:ind w:firstLine="284"/>
              <w:jc w:val="both"/>
              <w:rPr>
                <w:rFonts w:asciiTheme="minorBidi" w:hAnsiTheme="minorBidi"/>
                <w:rtl/>
              </w:rPr>
            </w:pPr>
            <w:r w:rsidRPr="0005695B">
              <w:rPr>
                <w:rFonts w:asciiTheme="minorBidi" w:hAnsiTheme="minorBidi"/>
                <w:rtl/>
              </w:rPr>
              <w:t>1</w:t>
            </w:r>
          </w:p>
        </w:tc>
        <w:tc>
          <w:tcPr>
            <w:tcW w:w="2943" w:type="dxa"/>
          </w:tcPr>
          <w:p w:rsidR="00DE0256" w:rsidRPr="0005695B" w:rsidRDefault="0005695B" w:rsidP="0018221C">
            <w:pPr>
              <w:ind w:firstLine="284"/>
              <w:jc w:val="both"/>
              <w:rPr>
                <w:rFonts w:asciiTheme="minorBidi" w:hAnsiTheme="minorBidi"/>
                <w:rtl/>
              </w:rPr>
            </w:pPr>
            <w:r w:rsidRPr="0005695B">
              <w:rPr>
                <w:rFonts w:asciiTheme="minorBidi" w:hAnsiTheme="minorBidi"/>
                <w:szCs w:val="24"/>
                <w:rtl/>
              </w:rPr>
              <w:t>א</w:t>
            </w:r>
            <w:r w:rsidR="00FF421F" w:rsidRPr="0005695B">
              <w:rPr>
                <w:rFonts w:asciiTheme="minorBidi" w:hAnsiTheme="minorBidi"/>
                <w:szCs w:val="24"/>
                <w:rtl/>
              </w:rPr>
              <w:t>פיון וניתוח דרישות בצורה נכונה והדרכה נכונה</w:t>
            </w:r>
          </w:p>
        </w:tc>
      </w:tr>
      <w:tr w:rsidR="00DE0256" w:rsidRPr="0005695B" w:rsidTr="00A03ED9">
        <w:tc>
          <w:tcPr>
            <w:tcW w:w="617" w:type="dxa"/>
          </w:tcPr>
          <w:p w:rsidR="00DE0256" w:rsidRPr="0005695B" w:rsidRDefault="00DE0256" w:rsidP="0018221C">
            <w:pPr>
              <w:ind w:firstLine="284"/>
              <w:jc w:val="both"/>
              <w:rPr>
                <w:rFonts w:asciiTheme="minorBidi" w:hAnsiTheme="minorBidi"/>
                <w:rtl/>
              </w:rPr>
            </w:pPr>
            <w:r w:rsidRPr="0005695B">
              <w:rPr>
                <w:rFonts w:asciiTheme="minorBidi" w:hAnsiTheme="minorBidi"/>
                <w:rtl/>
              </w:rPr>
              <w:t>3</w:t>
            </w:r>
          </w:p>
        </w:tc>
        <w:tc>
          <w:tcPr>
            <w:tcW w:w="3119" w:type="dxa"/>
          </w:tcPr>
          <w:p w:rsidR="00DE0256" w:rsidRPr="0005695B" w:rsidRDefault="00FF421F" w:rsidP="0018221C">
            <w:pPr>
              <w:ind w:firstLine="284"/>
              <w:jc w:val="both"/>
              <w:rPr>
                <w:rFonts w:asciiTheme="minorBidi" w:hAnsiTheme="minorBidi"/>
                <w:rtl/>
              </w:rPr>
            </w:pPr>
            <w:r w:rsidRPr="0005695B">
              <w:rPr>
                <w:rFonts w:asciiTheme="minorBidi" w:hAnsiTheme="minorBidi"/>
                <w:szCs w:val="24"/>
                <w:rtl/>
              </w:rPr>
              <w:t>אתר לא יציב</w:t>
            </w:r>
          </w:p>
        </w:tc>
        <w:tc>
          <w:tcPr>
            <w:tcW w:w="1843" w:type="dxa"/>
          </w:tcPr>
          <w:p w:rsidR="00DE0256" w:rsidRPr="0005695B" w:rsidRDefault="00AE0FBF" w:rsidP="0018221C">
            <w:pPr>
              <w:ind w:firstLine="284"/>
              <w:jc w:val="both"/>
              <w:rPr>
                <w:rFonts w:asciiTheme="minorBidi" w:hAnsiTheme="minorBidi"/>
                <w:rtl/>
              </w:rPr>
            </w:pPr>
            <w:r w:rsidRPr="0005695B">
              <w:rPr>
                <w:rFonts w:asciiTheme="minorBidi" w:hAnsiTheme="minorBidi"/>
                <w:rtl/>
              </w:rPr>
              <w:t>9</w:t>
            </w:r>
          </w:p>
        </w:tc>
        <w:tc>
          <w:tcPr>
            <w:tcW w:w="2943" w:type="dxa"/>
          </w:tcPr>
          <w:p w:rsidR="00DE0256" w:rsidRPr="0005695B" w:rsidRDefault="00FF421F" w:rsidP="0018221C">
            <w:pPr>
              <w:ind w:firstLine="284"/>
              <w:jc w:val="both"/>
              <w:rPr>
                <w:rFonts w:asciiTheme="minorBidi" w:hAnsiTheme="minorBidi"/>
                <w:rtl/>
              </w:rPr>
            </w:pPr>
            <w:r w:rsidRPr="0005695B">
              <w:rPr>
                <w:rFonts w:asciiTheme="minorBidi" w:hAnsiTheme="minorBidi"/>
                <w:szCs w:val="24"/>
                <w:rtl/>
              </w:rPr>
              <w:t>ביצוע בדיקות עומס</w:t>
            </w:r>
          </w:p>
        </w:tc>
      </w:tr>
      <w:tr w:rsidR="00DE0256" w:rsidRPr="0005695B" w:rsidTr="00A03ED9">
        <w:tc>
          <w:tcPr>
            <w:tcW w:w="617" w:type="dxa"/>
          </w:tcPr>
          <w:p w:rsidR="00DE0256" w:rsidRPr="0005695B" w:rsidRDefault="00AE0FBF" w:rsidP="0018221C">
            <w:pPr>
              <w:ind w:firstLine="284"/>
              <w:jc w:val="both"/>
              <w:rPr>
                <w:rFonts w:asciiTheme="minorBidi" w:hAnsiTheme="minorBidi"/>
                <w:rtl/>
              </w:rPr>
            </w:pPr>
            <w:r w:rsidRPr="0005695B">
              <w:rPr>
                <w:rFonts w:asciiTheme="minorBidi" w:hAnsiTheme="minorBidi"/>
                <w:rtl/>
              </w:rPr>
              <w:t>4</w:t>
            </w:r>
          </w:p>
        </w:tc>
        <w:tc>
          <w:tcPr>
            <w:tcW w:w="3119" w:type="dxa"/>
          </w:tcPr>
          <w:p w:rsidR="00DE0256" w:rsidRPr="0005695B" w:rsidRDefault="00FF421F" w:rsidP="0018221C">
            <w:pPr>
              <w:ind w:firstLine="284"/>
              <w:jc w:val="both"/>
              <w:rPr>
                <w:rFonts w:asciiTheme="minorBidi" w:hAnsiTheme="minorBidi"/>
                <w:rtl/>
              </w:rPr>
            </w:pPr>
            <w:r w:rsidRPr="0005695B">
              <w:rPr>
                <w:rFonts w:asciiTheme="minorBidi" w:hAnsiTheme="minorBidi"/>
                <w:szCs w:val="24"/>
                <w:rtl/>
              </w:rPr>
              <w:t>האתר לא נכון מבחינה פונקציונאלית</w:t>
            </w:r>
          </w:p>
        </w:tc>
        <w:tc>
          <w:tcPr>
            <w:tcW w:w="1843" w:type="dxa"/>
          </w:tcPr>
          <w:p w:rsidR="00DE0256" w:rsidRPr="0005695B" w:rsidRDefault="00AE0FBF" w:rsidP="0018221C">
            <w:pPr>
              <w:ind w:firstLine="284"/>
              <w:jc w:val="both"/>
              <w:rPr>
                <w:rFonts w:asciiTheme="minorBidi" w:hAnsiTheme="minorBidi"/>
                <w:rtl/>
              </w:rPr>
            </w:pPr>
            <w:r w:rsidRPr="0005695B">
              <w:rPr>
                <w:rFonts w:asciiTheme="minorBidi" w:hAnsiTheme="minorBidi"/>
                <w:rtl/>
              </w:rPr>
              <w:t>3</w:t>
            </w:r>
          </w:p>
        </w:tc>
        <w:tc>
          <w:tcPr>
            <w:tcW w:w="2943" w:type="dxa"/>
          </w:tcPr>
          <w:p w:rsidR="00DE0256" w:rsidRPr="0005695B" w:rsidRDefault="00AE0FBF" w:rsidP="0018221C">
            <w:pPr>
              <w:ind w:firstLine="284"/>
              <w:jc w:val="both"/>
              <w:rPr>
                <w:rFonts w:asciiTheme="minorBidi" w:hAnsiTheme="minorBidi"/>
                <w:rtl/>
              </w:rPr>
            </w:pPr>
            <w:r w:rsidRPr="0005695B">
              <w:rPr>
                <w:rFonts w:asciiTheme="minorBidi" w:hAnsiTheme="minorBidi"/>
                <w:szCs w:val="24"/>
                <w:rtl/>
              </w:rPr>
              <w:t>ביצוע בדיקות תוכנה</w:t>
            </w:r>
          </w:p>
        </w:tc>
      </w:tr>
      <w:tr w:rsidR="00AE0FBF" w:rsidRPr="0005695B" w:rsidTr="00A03ED9">
        <w:tc>
          <w:tcPr>
            <w:tcW w:w="617" w:type="dxa"/>
          </w:tcPr>
          <w:p w:rsidR="00AE0FBF" w:rsidRPr="0005695B" w:rsidRDefault="00AE0FBF" w:rsidP="0018221C">
            <w:pPr>
              <w:ind w:firstLine="284"/>
              <w:jc w:val="both"/>
              <w:rPr>
                <w:rFonts w:asciiTheme="minorBidi" w:hAnsiTheme="minorBidi"/>
                <w:rtl/>
              </w:rPr>
            </w:pPr>
            <w:r w:rsidRPr="0005695B">
              <w:rPr>
                <w:rFonts w:asciiTheme="minorBidi" w:hAnsiTheme="minorBidi"/>
                <w:rtl/>
              </w:rPr>
              <w:t>5</w:t>
            </w:r>
          </w:p>
        </w:tc>
        <w:tc>
          <w:tcPr>
            <w:tcW w:w="3119" w:type="dxa"/>
          </w:tcPr>
          <w:p w:rsidR="00AE0FBF" w:rsidRPr="0005695B" w:rsidRDefault="00AE0FBF" w:rsidP="0018221C">
            <w:pPr>
              <w:ind w:firstLine="284"/>
              <w:jc w:val="both"/>
              <w:rPr>
                <w:rFonts w:asciiTheme="minorBidi" w:hAnsiTheme="minorBidi"/>
                <w:szCs w:val="24"/>
                <w:rtl/>
              </w:rPr>
            </w:pPr>
            <w:r w:rsidRPr="0005695B">
              <w:rPr>
                <w:rFonts w:asciiTheme="minorBidi" w:hAnsiTheme="minorBidi"/>
                <w:szCs w:val="24"/>
                <w:rtl/>
              </w:rPr>
              <w:t>קושי עתידי בביצוע שינויים תיקונים או תוספות לתוכנה</w:t>
            </w:r>
          </w:p>
        </w:tc>
        <w:tc>
          <w:tcPr>
            <w:tcW w:w="1843" w:type="dxa"/>
          </w:tcPr>
          <w:p w:rsidR="00AE0FBF" w:rsidRPr="0005695B" w:rsidRDefault="00AE0FBF" w:rsidP="0018221C">
            <w:pPr>
              <w:ind w:firstLine="284"/>
              <w:jc w:val="both"/>
              <w:rPr>
                <w:rFonts w:asciiTheme="minorBidi" w:hAnsiTheme="minorBidi"/>
                <w:rtl/>
              </w:rPr>
            </w:pPr>
            <w:r w:rsidRPr="0005695B">
              <w:rPr>
                <w:rFonts w:asciiTheme="minorBidi" w:hAnsiTheme="minorBidi"/>
                <w:rtl/>
              </w:rPr>
              <w:t>2</w:t>
            </w:r>
          </w:p>
        </w:tc>
        <w:tc>
          <w:tcPr>
            <w:tcW w:w="2943" w:type="dxa"/>
          </w:tcPr>
          <w:p w:rsidR="00AE0FBF" w:rsidRPr="0005695B" w:rsidRDefault="00AE0FBF" w:rsidP="0018221C">
            <w:pPr>
              <w:ind w:firstLine="284"/>
              <w:jc w:val="both"/>
              <w:rPr>
                <w:rFonts w:asciiTheme="minorBidi" w:hAnsiTheme="minorBidi"/>
                <w:szCs w:val="24"/>
                <w:rtl/>
              </w:rPr>
            </w:pPr>
            <w:r w:rsidRPr="0005695B">
              <w:rPr>
                <w:rFonts w:asciiTheme="minorBidi" w:hAnsiTheme="minorBidi"/>
                <w:szCs w:val="24"/>
                <w:rtl/>
              </w:rPr>
              <w:t>יצירת תיעוד מתאים ושימוש בתוכנות המאפשרות עריכת תוכן בצורה קלה</w:t>
            </w:r>
          </w:p>
        </w:tc>
      </w:tr>
      <w:tr w:rsidR="00AE0FBF" w:rsidRPr="0005695B" w:rsidTr="00A03ED9">
        <w:tc>
          <w:tcPr>
            <w:tcW w:w="617" w:type="dxa"/>
          </w:tcPr>
          <w:p w:rsidR="00AE0FBF" w:rsidRPr="0005695B" w:rsidRDefault="00AE0FBF" w:rsidP="0018221C">
            <w:pPr>
              <w:ind w:firstLine="284"/>
              <w:jc w:val="both"/>
              <w:rPr>
                <w:rFonts w:asciiTheme="minorBidi" w:hAnsiTheme="minorBidi"/>
                <w:rtl/>
              </w:rPr>
            </w:pPr>
            <w:r w:rsidRPr="0005695B">
              <w:rPr>
                <w:rFonts w:asciiTheme="minorBidi" w:hAnsiTheme="minorBidi"/>
                <w:rtl/>
              </w:rPr>
              <w:t>6</w:t>
            </w:r>
          </w:p>
        </w:tc>
        <w:tc>
          <w:tcPr>
            <w:tcW w:w="3119" w:type="dxa"/>
          </w:tcPr>
          <w:p w:rsidR="00AE0FBF" w:rsidRPr="0005695B" w:rsidRDefault="00AE0FBF" w:rsidP="0018221C">
            <w:pPr>
              <w:ind w:firstLine="284"/>
              <w:jc w:val="both"/>
              <w:rPr>
                <w:rFonts w:asciiTheme="minorBidi" w:hAnsiTheme="minorBidi"/>
                <w:szCs w:val="24"/>
                <w:rtl/>
              </w:rPr>
            </w:pPr>
            <w:r w:rsidRPr="0005695B">
              <w:rPr>
                <w:rFonts w:asciiTheme="minorBidi" w:hAnsiTheme="minorBidi"/>
                <w:szCs w:val="24"/>
                <w:rtl/>
              </w:rPr>
              <w:t>אי יכולת ביצוע דרישה בדרך שתוכננה</w:t>
            </w:r>
          </w:p>
        </w:tc>
        <w:tc>
          <w:tcPr>
            <w:tcW w:w="1843" w:type="dxa"/>
          </w:tcPr>
          <w:p w:rsidR="00AE0FBF" w:rsidRPr="0005695B" w:rsidRDefault="00AE0FBF" w:rsidP="0018221C">
            <w:pPr>
              <w:ind w:firstLine="284"/>
              <w:jc w:val="both"/>
              <w:rPr>
                <w:rFonts w:asciiTheme="minorBidi" w:hAnsiTheme="minorBidi"/>
                <w:rtl/>
              </w:rPr>
            </w:pPr>
            <w:r w:rsidRPr="0005695B">
              <w:rPr>
                <w:rFonts w:asciiTheme="minorBidi" w:hAnsiTheme="minorBidi"/>
                <w:rtl/>
              </w:rPr>
              <w:t>2</w:t>
            </w:r>
          </w:p>
        </w:tc>
        <w:tc>
          <w:tcPr>
            <w:tcW w:w="2943" w:type="dxa"/>
          </w:tcPr>
          <w:p w:rsidR="00AE0FBF" w:rsidRPr="0005695B" w:rsidRDefault="00AE0FBF" w:rsidP="0018221C">
            <w:pPr>
              <w:ind w:firstLine="284"/>
              <w:jc w:val="both"/>
              <w:rPr>
                <w:rFonts w:asciiTheme="minorBidi" w:hAnsiTheme="minorBidi"/>
                <w:szCs w:val="24"/>
                <w:rtl/>
              </w:rPr>
            </w:pPr>
            <w:r w:rsidRPr="0005695B">
              <w:rPr>
                <w:rFonts w:asciiTheme="minorBidi" w:hAnsiTheme="minorBidi"/>
                <w:szCs w:val="24"/>
                <w:rtl/>
              </w:rPr>
              <w:t>בחינת חלופות ותיאום מול הלקוח</w:t>
            </w:r>
          </w:p>
        </w:tc>
      </w:tr>
      <w:tr w:rsidR="00AE0FBF" w:rsidRPr="0005695B" w:rsidTr="00A03ED9">
        <w:tc>
          <w:tcPr>
            <w:tcW w:w="617" w:type="dxa"/>
          </w:tcPr>
          <w:p w:rsidR="00AE0FBF" w:rsidRPr="0005695B" w:rsidRDefault="00AE0FBF" w:rsidP="0018221C">
            <w:pPr>
              <w:ind w:firstLine="284"/>
              <w:jc w:val="both"/>
              <w:rPr>
                <w:rFonts w:asciiTheme="minorBidi" w:hAnsiTheme="minorBidi"/>
                <w:rtl/>
              </w:rPr>
            </w:pPr>
            <w:r w:rsidRPr="0005695B">
              <w:rPr>
                <w:rFonts w:asciiTheme="minorBidi" w:hAnsiTheme="minorBidi"/>
                <w:rtl/>
              </w:rPr>
              <w:t>7</w:t>
            </w:r>
          </w:p>
        </w:tc>
        <w:tc>
          <w:tcPr>
            <w:tcW w:w="3119" w:type="dxa"/>
          </w:tcPr>
          <w:p w:rsidR="00AE0FBF" w:rsidRPr="0005695B" w:rsidRDefault="00AE0FBF" w:rsidP="0018221C">
            <w:pPr>
              <w:ind w:firstLine="284"/>
              <w:jc w:val="both"/>
              <w:rPr>
                <w:rFonts w:asciiTheme="minorBidi" w:hAnsiTheme="minorBidi"/>
                <w:szCs w:val="24"/>
                <w:rtl/>
              </w:rPr>
            </w:pPr>
            <w:r w:rsidRPr="0005695B">
              <w:rPr>
                <w:rFonts w:asciiTheme="minorBidi" w:hAnsiTheme="minorBidi"/>
                <w:szCs w:val="24"/>
                <w:rtl/>
              </w:rPr>
              <w:t>שינוי הדרישות במהלך הפרויקט</w:t>
            </w:r>
          </w:p>
        </w:tc>
        <w:tc>
          <w:tcPr>
            <w:tcW w:w="1843" w:type="dxa"/>
          </w:tcPr>
          <w:p w:rsidR="00AE0FBF" w:rsidRPr="0005695B" w:rsidRDefault="00AE0FBF" w:rsidP="0018221C">
            <w:pPr>
              <w:ind w:firstLine="284"/>
              <w:jc w:val="both"/>
              <w:rPr>
                <w:rFonts w:asciiTheme="minorBidi" w:hAnsiTheme="minorBidi"/>
                <w:rtl/>
              </w:rPr>
            </w:pPr>
            <w:r w:rsidRPr="0005695B">
              <w:rPr>
                <w:rFonts w:asciiTheme="minorBidi" w:hAnsiTheme="minorBidi"/>
                <w:rtl/>
              </w:rPr>
              <w:t>4</w:t>
            </w:r>
          </w:p>
        </w:tc>
        <w:tc>
          <w:tcPr>
            <w:tcW w:w="2943" w:type="dxa"/>
          </w:tcPr>
          <w:p w:rsidR="00AE0FBF" w:rsidRPr="0005695B" w:rsidRDefault="00AE0FBF" w:rsidP="0018221C">
            <w:pPr>
              <w:ind w:firstLine="284"/>
              <w:jc w:val="both"/>
              <w:rPr>
                <w:rFonts w:asciiTheme="minorBidi" w:hAnsiTheme="minorBidi"/>
                <w:szCs w:val="24"/>
                <w:rtl/>
              </w:rPr>
            </w:pPr>
            <w:r w:rsidRPr="0005695B">
              <w:rPr>
                <w:rFonts w:asciiTheme="minorBidi" w:hAnsiTheme="minorBidi"/>
                <w:szCs w:val="24"/>
                <w:rtl/>
              </w:rPr>
              <w:t>לא ניתן למנוע באופן מוחלט אך יש להעמיק יותר בשלב איתור הצרכים ואפיון.</w:t>
            </w:r>
          </w:p>
        </w:tc>
      </w:tr>
    </w:tbl>
    <w:p w:rsidR="00DE0256" w:rsidRPr="0005695B" w:rsidRDefault="00DE0256" w:rsidP="005D3CFD">
      <w:pPr>
        <w:spacing w:line="360" w:lineRule="auto"/>
        <w:ind w:firstLine="283"/>
        <w:jc w:val="both"/>
        <w:rPr>
          <w:rFonts w:asciiTheme="minorBidi" w:hAnsiTheme="minorBidi" w:cstheme="minorBidi"/>
          <w:b/>
          <w:bCs/>
          <w:sz w:val="28"/>
          <w:szCs w:val="28"/>
          <w:u w:val="single"/>
          <w:rtl/>
        </w:rPr>
      </w:pPr>
    </w:p>
    <w:p w:rsidR="002540C5" w:rsidRPr="0005695B" w:rsidRDefault="002540C5" w:rsidP="005D3CFD">
      <w:pPr>
        <w:pStyle w:val="Heading2"/>
        <w:numPr>
          <w:ilvl w:val="0"/>
          <w:numId w:val="21"/>
        </w:numPr>
        <w:spacing w:before="0" w:line="360" w:lineRule="auto"/>
        <w:ind w:left="0" w:firstLine="283"/>
        <w:jc w:val="both"/>
        <w:rPr>
          <w:rFonts w:asciiTheme="minorBidi" w:hAnsiTheme="minorBidi" w:cstheme="minorBidi"/>
          <w:rtl/>
        </w:rPr>
      </w:pPr>
      <w:r w:rsidRPr="0005695B">
        <w:rPr>
          <w:rFonts w:asciiTheme="minorBidi" w:hAnsiTheme="minorBidi" w:cstheme="minorBidi"/>
          <w:rtl/>
        </w:rPr>
        <w:t>רשימת\טבלת דרישות</w:t>
      </w:r>
    </w:p>
    <w:p w:rsidR="00067212" w:rsidRPr="0005695B" w:rsidRDefault="00067212" w:rsidP="0018221C">
      <w:pPr>
        <w:spacing w:line="360" w:lineRule="auto"/>
        <w:ind w:firstLine="283"/>
        <w:jc w:val="both"/>
        <w:rPr>
          <w:rFonts w:asciiTheme="minorBidi" w:hAnsiTheme="minorBidi" w:cstheme="minorBidi"/>
          <w:rtl/>
        </w:rPr>
      </w:pPr>
      <w:r w:rsidRPr="0005695B">
        <w:rPr>
          <w:rFonts w:asciiTheme="minorBidi" w:hAnsiTheme="minorBidi" w:cstheme="minorBidi"/>
          <w:rtl/>
        </w:rPr>
        <w:t>הדרישות מוינו בסדר היררכי לפי קטגוריות: דרישות פונקציונאליות ודרישות לא פונקציונאליות (בדרישות לא פונקציונאליות נכללו גם דרישות טכניות).</w:t>
      </w:r>
      <w:r w:rsidR="0018221C">
        <w:rPr>
          <w:rFonts w:asciiTheme="minorBidi" w:hAnsiTheme="minorBidi" w:cstheme="minorBidi" w:hint="cs"/>
          <w:rtl/>
        </w:rPr>
        <w:t xml:space="preserve"> </w:t>
      </w:r>
      <w:r w:rsidRPr="0005695B">
        <w:rPr>
          <w:rFonts w:asciiTheme="minorBidi" w:hAnsiTheme="minorBidi" w:cstheme="minorBidi"/>
          <w:rtl/>
        </w:rPr>
        <w:t>הדרישות הנ"ל נבחרו בקפידה על מנת לתת מענה לכל נושאי הפרויקט.</w:t>
      </w:r>
      <w:r w:rsidR="0018221C">
        <w:rPr>
          <w:rFonts w:asciiTheme="minorBidi" w:hAnsiTheme="minorBidi" w:cstheme="minorBidi" w:hint="cs"/>
          <w:rtl/>
        </w:rPr>
        <w:t xml:space="preserve"> </w:t>
      </w:r>
      <w:r w:rsidRPr="0005695B">
        <w:rPr>
          <w:rFonts w:asciiTheme="minorBidi" w:hAnsiTheme="minorBidi" w:cstheme="minorBidi"/>
          <w:rtl/>
        </w:rPr>
        <w:t>עמודת עדיפות מתארת את מהות הדרישה לפרויקט, כלומר, ככל שהעדיפות גבוהה יותר כך הדרישה חשובה יותר לפרויקט - נותנת מענה למהות הפרויקט.</w:t>
      </w:r>
    </w:p>
    <w:p w:rsidR="00067212" w:rsidRPr="0005695B" w:rsidRDefault="00067212" w:rsidP="005D3CFD">
      <w:pPr>
        <w:spacing w:line="360" w:lineRule="auto"/>
        <w:ind w:firstLine="283"/>
        <w:jc w:val="both"/>
        <w:rPr>
          <w:rFonts w:asciiTheme="minorBidi" w:hAnsiTheme="minorBidi" w:cstheme="minorBidi"/>
          <w:sz w:val="24"/>
          <w:szCs w:val="24"/>
          <w:rtl/>
        </w:rPr>
      </w:pPr>
    </w:p>
    <w:p w:rsidR="00A03ED9" w:rsidRPr="0005695B" w:rsidRDefault="00DE0256" w:rsidP="005D3CFD">
      <w:pPr>
        <w:spacing w:line="360" w:lineRule="auto"/>
        <w:ind w:firstLine="283"/>
        <w:jc w:val="both"/>
        <w:rPr>
          <w:rFonts w:asciiTheme="minorBidi" w:hAnsiTheme="minorBidi" w:cstheme="minorBidi"/>
          <w:b/>
          <w:bCs/>
          <w:sz w:val="28"/>
          <w:szCs w:val="28"/>
          <w:u w:val="single"/>
          <w:rtl/>
        </w:rPr>
      </w:pPr>
      <w:r w:rsidRPr="0005695B">
        <w:rPr>
          <w:rFonts w:asciiTheme="minorBidi" w:hAnsiTheme="minorBidi" w:cstheme="minorBidi"/>
          <w:b/>
          <w:bCs/>
          <w:sz w:val="28"/>
          <w:szCs w:val="28"/>
          <w:u w:val="single"/>
          <w:rtl/>
        </w:rPr>
        <w:t>טבלת דרישות (</w:t>
      </w:r>
      <w:r w:rsidRPr="0005695B">
        <w:rPr>
          <w:rFonts w:asciiTheme="minorBidi" w:hAnsiTheme="minorBidi" w:cstheme="minorBidi"/>
          <w:b/>
          <w:bCs/>
          <w:sz w:val="28"/>
          <w:szCs w:val="28"/>
          <w:u w:val="single"/>
        </w:rPr>
        <w:t>User Requirement Document</w:t>
      </w:r>
      <w:r w:rsidRPr="0005695B">
        <w:rPr>
          <w:rFonts w:asciiTheme="minorBidi" w:hAnsiTheme="minorBidi" w:cstheme="minorBidi"/>
          <w:b/>
          <w:bCs/>
          <w:sz w:val="28"/>
          <w:szCs w:val="28"/>
          <w:u w:val="single"/>
          <w:rtl/>
        </w:rPr>
        <w:t>)</w:t>
      </w:r>
    </w:p>
    <w:tbl>
      <w:tblPr>
        <w:tblStyle w:val="TableGrid"/>
        <w:bidiVisual/>
        <w:tblW w:w="8505" w:type="dxa"/>
        <w:tblInd w:w="-34" w:type="dxa"/>
        <w:tblLayout w:type="fixed"/>
        <w:tblLook w:val="04A0" w:firstRow="1" w:lastRow="0" w:firstColumn="1" w:lastColumn="0" w:noHBand="0" w:noVBand="1"/>
      </w:tblPr>
      <w:tblGrid>
        <w:gridCol w:w="1276"/>
        <w:gridCol w:w="6095"/>
        <w:gridCol w:w="1134"/>
      </w:tblGrid>
      <w:tr w:rsidR="00A03ED9" w:rsidRPr="0005695B" w:rsidTr="00E5394C">
        <w:tc>
          <w:tcPr>
            <w:tcW w:w="1276" w:type="dxa"/>
          </w:tcPr>
          <w:p w:rsidR="00A03ED9" w:rsidRPr="0005695B" w:rsidRDefault="00A03ED9" w:rsidP="0018221C">
            <w:pPr>
              <w:pStyle w:val="ListParagraph"/>
              <w:ind w:left="0"/>
              <w:jc w:val="center"/>
              <w:rPr>
                <w:rFonts w:asciiTheme="minorBidi" w:hAnsiTheme="minorBidi" w:cstheme="minorBidi"/>
                <w:b/>
                <w:bCs/>
                <w:rtl/>
              </w:rPr>
            </w:pPr>
            <w:r w:rsidRPr="0005695B">
              <w:rPr>
                <w:rFonts w:asciiTheme="minorBidi" w:hAnsiTheme="minorBidi" w:cstheme="minorBidi"/>
                <w:b/>
                <w:bCs/>
                <w:rtl/>
              </w:rPr>
              <w:t>מס' דרישה</w:t>
            </w:r>
          </w:p>
        </w:tc>
        <w:tc>
          <w:tcPr>
            <w:tcW w:w="6095" w:type="dxa"/>
          </w:tcPr>
          <w:p w:rsidR="00A03ED9" w:rsidRPr="0005695B" w:rsidRDefault="00A03ED9" w:rsidP="0018221C">
            <w:pPr>
              <w:pStyle w:val="ListParagraph"/>
              <w:ind w:left="0"/>
              <w:rPr>
                <w:rFonts w:asciiTheme="minorBidi" w:hAnsiTheme="minorBidi" w:cstheme="minorBidi"/>
                <w:b/>
                <w:bCs/>
                <w:rtl/>
              </w:rPr>
            </w:pPr>
            <w:r w:rsidRPr="0005695B">
              <w:rPr>
                <w:rFonts w:asciiTheme="minorBidi" w:hAnsiTheme="minorBidi" w:cstheme="minorBidi"/>
                <w:b/>
                <w:bCs/>
                <w:rtl/>
              </w:rPr>
              <w:t>תיאור מלא</w:t>
            </w:r>
          </w:p>
        </w:tc>
        <w:tc>
          <w:tcPr>
            <w:tcW w:w="1134" w:type="dxa"/>
          </w:tcPr>
          <w:p w:rsidR="00A03ED9" w:rsidRPr="0005695B" w:rsidRDefault="00A03ED9" w:rsidP="0018221C">
            <w:pPr>
              <w:pStyle w:val="ListParagraph"/>
              <w:ind w:left="0"/>
              <w:jc w:val="center"/>
              <w:rPr>
                <w:rFonts w:asciiTheme="minorBidi" w:hAnsiTheme="minorBidi" w:cstheme="minorBidi"/>
                <w:b/>
                <w:bCs/>
                <w:rtl/>
              </w:rPr>
            </w:pPr>
            <w:r w:rsidRPr="0005695B">
              <w:rPr>
                <w:rFonts w:asciiTheme="minorBidi" w:hAnsiTheme="minorBidi" w:cstheme="minorBidi"/>
                <w:b/>
                <w:bCs/>
                <w:rtl/>
              </w:rPr>
              <w:t>עדיפות</w:t>
            </w:r>
          </w:p>
        </w:tc>
      </w:tr>
      <w:tr w:rsidR="00A03ED9" w:rsidRPr="0005695B" w:rsidTr="00E5394C">
        <w:tc>
          <w:tcPr>
            <w:tcW w:w="1276" w:type="dxa"/>
          </w:tcPr>
          <w:p w:rsidR="00A03ED9" w:rsidRPr="0005695B" w:rsidRDefault="00A03ED9" w:rsidP="0018221C">
            <w:pPr>
              <w:pStyle w:val="ListParagraph"/>
              <w:ind w:left="0"/>
              <w:jc w:val="center"/>
              <w:rPr>
                <w:rFonts w:asciiTheme="minorBidi" w:hAnsiTheme="minorBidi" w:cstheme="minorBidi"/>
              </w:rPr>
            </w:pPr>
            <w:r w:rsidRPr="0005695B">
              <w:rPr>
                <w:rFonts w:asciiTheme="minorBidi" w:hAnsiTheme="minorBidi" w:cstheme="minorBidi"/>
              </w:rPr>
              <w:t>1</w:t>
            </w:r>
          </w:p>
        </w:tc>
        <w:tc>
          <w:tcPr>
            <w:tcW w:w="6095" w:type="dxa"/>
          </w:tcPr>
          <w:p w:rsidR="00A03ED9" w:rsidRPr="0005695B" w:rsidRDefault="00A03ED9" w:rsidP="0018221C">
            <w:pPr>
              <w:pStyle w:val="ListParagraph"/>
              <w:ind w:left="0"/>
              <w:rPr>
                <w:rFonts w:asciiTheme="minorBidi" w:hAnsiTheme="minorBidi" w:cstheme="minorBidi"/>
                <w:b/>
                <w:bCs/>
                <w:rtl/>
              </w:rPr>
            </w:pPr>
            <w:r w:rsidRPr="0005695B">
              <w:rPr>
                <w:rFonts w:asciiTheme="minorBidi" w:hAnsiTheme="minorBidi" w:cstheme="minorBidi"/>
                <w:b/>
                <w:bCs/>
                <w:color w:val="FF0000"/>
                <w:rtl/>
              </w:rPr>
              <w:t>דרישות פונקציונאליות</w:t>
            </w:r>
          </w:p>
        </w:tc>
        <w:tc>
          <w:tcPr>
            <w:tcW w:w="1134" w:type="dxa"/>
          </w:tcPr>
          <w:p w:rsidR="00A03ED9" w:rsidRPr="0005695B" w:rsidRDefault="00212676" w:rsidP="0018221C">
            <w:pPr>
              <w:pStyle w:val="ListParagraph"/>
              <w:ind w:left="0"/>
              <w:jc w:val="center"/>
              <w:rPr>
                <w:rFonts w:asciiTheme="minorBidi" w:hAnsiTheme="minorBidi" w:cstheme="minorBidi"/>
              </w:rPr>
            </w:pPr>
            <w:r w:rsidRPr="0005695B">
              <w:rPr>
                <w:rFonts w:asciiTheme="minorBidi" w:hAnsiTheme="minorBidi" w:cstheme="minorBidi"/>
              </w:rPr>
              <w:t>Undefined</w:t>
            </w:r>
          </w:p>
        </w:tc>
      </w:tr>
      <w:tr w:rsidR="00E5394C" w:rsidRPr="0005695B" w:rsidTr="00E5394C">
        <w:tc>
          <w:tcPr>
            <w:tcW w:w="1276" w:type="dxa"/>
          </w:tcPr>
          <w:p w:rsidR="00E5394C" w:rsidRPr="0005695B" w:rsidRDefault="00E5394C" w:rsidP="0018221C">
            <w:pPr>
              <w:pStyle w:val="ListParagraph"/>
              <w:ind w:left="0"/>
              <w:jc w:val="center"/>
              <w:rPr>
                <w:rFonts w:asciiTheme="minorBidi" w:hAnsiTheme="minorBidi" w:cstheme="minorBidi"/>
              </w:rPr>
            </w:pPr>
            <w:r w:rsidRPr="0005695B">
              <w:rPr>
                <w:rFonts w:asciiTheme="minorBidi" w:hAnsiTheme="minorBidi" w:cstheme="minorBidi"/>
              </w:rPr>
              <w:t>1.1</w:t>
            </w:r>
          </w:p>
        </w:tc>
        <w:tc>
          <w:tcPr>
            <w:tcW w:w="6095" w:type="dxa"/>
          </w:tcPr>
          <w:p w:rsidR="00E5394C" w:rsidRPr="0005695B" w:rsidRDefault="00E5394C" w:rsidP="0018221C">
            <w:pPr>
              <w:pStyle w:val="ListParagraph"/>
              <w:ind w:left="0"/>
              <w:rPr>
                <w:rFonts w:asciiTheme="minorBidi" w:hAnsiTheme="minorBidi" w:cstheme="minorBidi"/>
                <w:b/>
                <w:bCs/>
                <w:color w:val="FF0000"/>
                <w:rtl/>
              </w:rPr>
            </w:pPr>
            <w:r w:rsidRPr="0005695B">
              <w:rPr>
                <w:rFonts w:asciiTheme="minorBidi" w:hAnsiTheme="minorBidi" w:cstheme="minorBidi"/>
                <w:b/>
                <w:bCs/>
                <w:rtl/>
              </w:rPr>
              <w:t xml:space="preserve">מנגנון חיפוש </w:t>
            </w:r>
            <w:r w:rsidR="00212676" w:rsidRPr="0005695B">
              <w:rPr>
                <w:rFonts w:asciiTheme="minorBidi" w:hAnsiTheme="minorBidi" w:cstheme="minorBidi"/>
                <w:b/>
                <w:bCs/>
                <w:rtl/>
              </w:rPr>
              <w:t>משרות</w:t>
            </w:r>
          </w:p>
          <w:p w:rsidR="00E5394C" w:rsidRPr="0005695B" w:rsidRDefault="00E5394C" w:rsidP="0018221C">
            <w:pPr>
              <w:pStyle w:val="ListParagraph"/>
              <w:ind w:left="0"/>
              <w:rPr>
                <w:rFonts w:asciiTheme="minorBidi" w:hAnsiTheme="minorBidi" w:cstheme="minorBidi"/>
                <w:color w:val="FF0000"/>
                <w:rtl/>
              </w:rPr>
            </w:pPr>
            <w:r w:rsidRPr="0005695B">
              <w:rPr>
                <w:rFonts w:asciiTheme="minorBidi" w:hAnsiTheme="minorBidi" w:cstheme="minorBidi"/>
                <w:rtl/>
              </w:rPr>
              <w:t>המשתמש יוכל לחפש באתר משרות לפי מילים חופשיות, תחום, סוג משרה, ואזור</w:t>
            </w:r>
          </w:p>
        </w:tc>
        <w:tc>
          <w:tcPr>
            <w:tcW w:w="1134" w:type="dxa"/>
          </w:tcPr>
          <w:p w:rsidR="00E5394C"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4</w:t>
            </w:r>
          </w:p>
        </w:tc>
      </w:tr>
      <w:tr w:rsidR="00E5394C" w:rsidRPr="0005695B" w:rsidTr="00E5394C">
        <w:tc>
          <w:tcPr>
            <w:tcW w:w="1276" w:type="dxa"/>
          </w:tcPr>
          <w:p w:rsidR="00E5394C" w:rsidRPr="0005695B" w:rsidRDefault="00E5394C" w:rsidP="0018221C">
            <w:pPr>
              <w:pStyle w:val="ListParagraph"/>
              <w:ind w:left="0"/>
              <w:jc w:val="center"/>
              <w:rPr>
                <w:rFonts w:asciiTheme="minorBidi" w:hAnsiTheme="minorBidi" w:cstheme="minorBidi"/>
                <w:rtl/>
              </w:rPr>
            </w:pPr>
            <w:r w:rsidRPr="0005695B">
              <w:rPr>
                <w:rFonts w:asciiTheme="minorBidi" w:hAnsiTheme="minorBidi" w:cstheme="minorBidi"/>
                <w:rtl/>
              </w:rPr>
              <w:t>1.2</w:t>
            </w:r>
          </w:p>
        </w:tc>
        <w:tc>
          <w:tcPr>
            <w:tcW w:w="6095" w:type="dxa"/>
          </w:tcPr>
          <w:p w:rsidR="00E5394C" w:rsidRPr="0005695B" w:rsidRDefault="00E5394C" w:rsidP="0018221C">
            <w:pPr>
              <w:pStyle w:val="ListParagraph"/>
              <w:ind w:left="0"/>
              <w:rPr>
                <w:rFonts w:asciiTheme="minorBidi" w:hAnsiTheme="minorBidi" w:cstheme="minorBidi"/>
                <w:b/>
                <w:bCs/>
                <w:rtl/>
              </w:rPr>
            </w:pPr>
            <w:r w:rsidRPr="0005695B">
              <w:rPr>
                <w:rFonts w:asciiTheme="minorBidi" w:hAnsiTheme="minorBidi" w:cstheme="minorBidi"/>
                <w:b/>
                <w:bCs/>
                <w:rtl/>
              </w:rPr>
              <w:t>מנגנון חיפוש פרויקטים</w:t>
            </w:r>
          </w:p>
          <w:p w:rsidR="00E5394C" w:rsidRPr="0005695B" w:rsidRDefault="00E5394C" w:rsidP="0018221C">
            <w:pPr>
              <w:pStyle w:val="ListParagraph"/>
              <w:ind w:left="0"/>
              <w:rPr>
                <w:rFonts w:asciiTheme="minorBidi" w:hAnsiTheme="minorBidi" w:cstheme="minorBidi"/>
                <w:rtl/>
              </w:rPr>
            </w:pPr>
            <w:r w:rsidRPr="0005695B">
              <w:rPr>
                <w:rFonts w:asciiTheme="minorBidi" w:hAnsiTheme="minorBidi" w:cstheme="minorBidi"/>
                <w:rtl/>
              </w:rPr>
              <w:t>המשתמש יוכל לחפש באתר פרויקטים לפי מילים חופשיות, סוג פרויקט ואזור</w:t>
            </w:r>
          </w:p>
        </w:tc>
        <w:tc>
          <w:tcPr>
            <w:tcW w:w="1134" w:type="dxa"/>
          </w:tcPr>
          <w:p w:rsidR="00E5394C"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5</w:t>
            </w:r>
          </w:p>
        </w:tc>
      </w:tr>
      <w:tr w:rsidR="00794C23" w:rsidRPr="0005695B" w:rsidTr="00E5394C">
        <w:tc>
          <w:tcPr>
            <w:tcW w:w="1276" w:type="dxa"/>
          </w:tcPr>
          <w:p w:rsidR="00794C23"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t>1.3</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בדיקת פרטי משרה</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למשתמש תהיה אפשרות לראות את פרטי המשרה המוצעת</w:t>
            </w:r>
          </w:p>
        </w:tc>
        <w:tc>
          <w:tcPr>
            <w:tcW w:w="1134" w:type="dxa"/>
          </w:tcPr>
          <w:p w:rsidR="00794C23"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4</w:t>
            </w:r>
          </w:p>
        </w:tc>
      </w:tr>
      <w:tr w:rsidR="00794C23" w:rsidRPr="0005695B" w:rsidTr="00E5394C">
        <w:tc>
          <w:tcPr>
            <w:tcW w:w="1276" w:type="dxa"/>
          </w:tcPr>
          <w:p w:rsidR="00794C23"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t>1.4</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בדיקת פרטי פרויקט</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למשתמש תהיה אשפרות לראות את פרטי הפרויקט גמר המוצע</w:t>
            </w:r>
          </w:p>
        </w:tc>
        <w:tc>
          <w:tcPr>
            <w:tcW w:w="1134" w:type="dxa"/>
          </w:tcPr>
          <w:p w:rsidR="00794C23"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4</w:t>
            </w:r>
          </w:p>
        </w:tc>
      </w:tr>
      <w:tr w:rsidR="00212676" w:rsidRPr="0005695B" w:rsidTr="00E5394C">
        <w:tc>
          <w:tcPr>
            <w:tcW w:w="1276" w:type="dxa"/>
          </w:tcPr>
          <w:p w:rsidR="00212676"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t>1.5</w:t>
            </w:r>
          </w:p>
        </w:tc>
        <w:tc>
          <w:tcPr>
            <w:tcW w:w="6095" w:type="dxa"/>
          </w:tcPr>
          <w:p w:rsidR="00212676" w:rsidRPr="0005695B" w:rsidRDefault="00212676" w:rsidP="0018221C">
            <w:pPr>
              <w:pStyle w:val="ListParagraph"/>
              <w:ind w:left="0"/>
              <w:rPr>
                <w:rFonts w:asciiTheme="minorBidi" w:hAnsiTheme="minorBidi" w:cstheme="minorBidi"/>
                <w:b/>
                <w:bCs/>
                <w:rtl/>
              </w:rPr>
            </w:pPr>
            <w:r w:rsidRPr="0005695B">
              <w:rPr>
                <w:rFonts w:asciiTheme="minorBidi" w:hAnsiTheme="minorBidi" w:cstheme="minorBidi"/>
                <w:b/>
                <w:bCs/>
                <w:rtl/>
              </w:rPr>
              <w:t>אפשרות הרשמה לאתר</w:t>
            </w:r>
          </w:p>
          <w:p w:rsidR="00212676" w:rsidRPr="0005695B" w:rsidRDefault="00212676" w:rsidP="0018221C">
            <w:pPr>
              <w:pStyle w:val="ListParagraph"/>
              <w:ind w:left="0"/>
              <w:rPr>
                <w:rFonts w:asciiTheme="minorBidi" w:hAnsiTheme="minorBidi" w:cstheme="minorBidi"/>
                <w:rtl/>
              </w:rPr>
            </w:pPr>
            <w:r w:rsidRPr="0005695B">
              <w:rPr>
                <w:rFonts w:asciiTheme="minorBidi" w:hAnsiTheme="minorBidi" w:cstheme="minorBidi"/>
                <w:rtl/>
              </w:rPr>
              <w:lastRenderedPageBreak/>
              <w:t>למשתמש תהיה אפשרות להירשם כחבר לאתר, וכן להינות מפונקציונאליות מורחבת</w:t>
            </w:r>
          </w:p>
        </w:tc>
        <w:tc>
          <w:tcPr>
            <w:tcW w:w="1134" w:type="dxa"/>
          </w:tcPr>
          <w:p w:rsidR="00212676"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lastRenderedPageBreak/>
              <w:t>2</w:t>
            </w:r>
          </w:p>
        </w:tc>
      </w:tr>
      <w:tr w:rsidR="00096141" w:rsidRPr="0005695B" w:rsidTr="00E5394C">
        <w:tc>
          <w:tcPr>
            <w:tcW w:w="1276" w:type="dxa"/>
          </w:tcPr>
          <w:p w:rsidR="00096141"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lastRenderedPageBreak/>
              <w:t>1.6</w:t>
            </w:r>
          </w:p>
        </w:tc>
        <w:tc>
          <w:tcPr>
            <w:tcW w:w="6095" w:type="dxa"/>
          </w:tcPr>
          <w:p w:rsidR="00096141" w:rsidRPr="0005695B" w:rsidRDefault="00096141" w:rsidP="0018221C">
            <w:pPr>
              <w:pStyle w:val="ListParagraph"/>
              <w:ind w:left="0"/>
              <w:rPr>
                <w:rFonts w:asciiTheme="minorBidi" w:hAnsiTheme="minorBidi" w:cstheme="minorBidi"/>
                <w:b/>
                <w:bCs/>
                <w:rtl/>
              </w:rPr>
            </w:pPr>
            <w:r w:rsidRPr="0005695B">
              <w:rPr>
                <w:rFonts w:asciiTheme="minorBidi" w:hAnsiTheme="minorBidi" w:cstheme="minorBidi"/>
                <w:b/>
                <w:bCs/>
                <w:rtl/>
              </w:rPr>
              <w:t>תצוגה מותאמת אישית</w:t>
            </w:r>
          </w:p>
          <w:p w:rsidR="00096141" w:rsidRPr="0005695B" w:rsidRDefault="00212676" w:rsidP="0018221C">
            <w:pPr>
              <w:pStyle w:val="ListParagraph"/>
              <w:ind w:left="0"/>
              <w:rPr>
                <w:rFonts w:asciiTheme="minorBidi" w:hAnsiTheme="minorBidi" w:cstheme="minorBidi"/>
                <w:rtl/>
              </w:rPr>
            </w:pPr>
            <w:r w:rsidRPr="0005695B">
              <w:rPr>
                <w:rFonts w:asciiTheme="minorBidi" w:hAnsiTheme="minorBidi" w:cstheme="minorBidi"/>
                <w:rtl/>
              </w:rPr>
              <w:t>לחבר באתר</w:t>
            </w:r>
            <w:r w:rsidR="00096141" w:rsidRPr="0005695B">
              <w:rPr>
                <w:rFonts w:asciiTheme="minorBidi" w:hAnsiTheme="minorBidi" w:cstheme="minorBidi"/>
                <w:rtl/>
              </w:rPr>
              <w:t xml:space="preserve"> תהיה אפשרות להוסיף/לעדכן/למחוק קריטריונים לסינון משרות ופרויקטים מוצעים</w:t>
            </w:r>
          </w:p>
        </w:tc>
        <w:tc>
          <w:tcPr>
            <w:tcW w:w="1134" w:type="dxa"/>
          </w:tcPr>
          <w:p w:rsidR="00096141"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4</w:t>
            </w:r>
          </w:p>
        </w:tc>
      </w:tr>
      <w:tr w:rsidR="00794C23" w:rsidRPr="0005695B" w:rsidTr="00096141">
        <w:trPr>
          <w:trHeight w:val="465"/>
        </w:trPr>
        <w:tc>
          <w:tcPr>
            <w:tcW w:w="1276" w:type="dxa"/>
          </w:tcPr>
          <w:p w:rsidR="00794C23"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t>1.7</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אפשרות שליחת קורות חיים למשרה</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לכל משרה תהיה אפשרות של שליחת קורות חיים</w:t>
            </w:r>
          </w:p>
        </w:tc>
        <w:tc>
          <w:tcPr>
            <w:tcW w:w="1134" w:type="dxa"/>
          </w:tcPr>
          <w:p w:rsidR="00794C23"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4</w:t>
            </w:r>
          </w:p>
        </w:tc>
      </w:tr>
      <w:tr w:rsidR="00794C23" w:rsidRPr="0005695B" w:rsidTr="00E5394C">
        <w:tc>
          <w:tcPr>
            <w:tcW w:w="1276" w:type="dxa"/>
          </w:tcPr>
          <w:p w:rsidR="00794C23"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t>1.8</w:t>
            </w:r>
          </w:p>
        </w:tc>
        <w:tc>
          <w:tcPr>
            <w:tcW w:w="6095" w:type="dxa"/>
          </w:tcPr>
          <w:p w:rsidR="00794C23" w:rsidRPr="0005695B" w:rsidRDefault="00096141" w:rsidP="0018221C">
            <w:pPr>
              <w:pStyle w:val="ListParagraph"/>
              <w:ind w:left="0"/>
              <w:rPr>
                <w:rFonts w:asciiTheme="minorBidi" w:hAnsiTheme="minorBidi" w:cstheme="minorBidi"/>
                <w:b/>
                <w:bCs/>
                <w:rtl/>
              </w:rPr>
            </w:pPr>
            <w:r w:rsidRPr="0005695B">
              <w:rPr>
                <w:rFonts w:asciiTheme="minorBidi" w:hAnsiTheme="minorBidi" w:cstheme="minorBidi"/>
                <w:b/>
                <w:bCs/>
                <w:rtl/>
              </w:rPr>
              <w:t>אפשרות תצוגה</w:t>
            </w:r>
            <w:r w:rsidR="00794C23" w:rsidRPr="0005695B">
              <w:rPr>
                <w:rFonts w:asciiTheme="minorBidi" w:hAnsiTheme="minorBidi" w:cstheme="minorBidi"/>
                <w:b/>
                <w:bCs/>
                <w:rtl/>
              </w:rPr>
              <w:t xml:space="preserve"> </w:t>
            </w:r>
            <w:r w:rsidRPr="0005695B">
              <w:rPr>
                <w:rFonts w:asciiTheme="minorBidi" w:hAnsiTheme="minorBidi" w:cstheme="minorBidi"/>
                <w:b/>
                <w:bCs/>
                <w:rtl/>
              </w:rPr>
              <w:t>למשרות שהוגשה</w:t>
            </w:r>
            <w:r w:rsidR="00794C23" w:rsidRPr="0005695B">
              <w:rPr>
                <w:rFonts w:asciiTheme="minorBidi" w:hAnsiTheme="minorBidi" w:cstheme="minorBidi"/>
                <w:b/>
                <w:bCs/>
                <w:rtl/>
              </w:rPr>
              <w:t xml:space="preserve"> אליהם מועמדות</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לחבר באתר תהיה אפשרות לראות את המשרות אליהם הוגשה מועמדות</w:t>
            </w:r>
          </w:p>
        </w:tc>
        <w:tc>
          <w:tcPr>
            <w:tcW w:w="1134" w:type="dxa"/>
          </w:tcPr>
          <w:p w:rsidR="00794C23"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2</w:t>
            </w:r>
          </w:p>
        </w:tc>
      </w:tr>
      <w:tr w:rsidR="00794C23" w:rsidRPr="0005695B" w:rsidTr="00E5394C">
        <w:tc>
          <w:tcPr>
            <w:tcW w:w="1276" w:type="dxa"/>
          </w:tcPr>
          <w:p w:rsidR="00794C23" w:rsidRPr="0005695B" w:rsidRDefault="00212676" w:rsidP="0018221C">
            <w:pPr>
              <w:pStyle w:val="ListParagraph"/>
              <w:ind w:left="0"/>
              <w:jc w:val="center"/>
              <w:rPr>
                <w:rFonts w:asciiTheme="minorBidi" w:hAnsiTheme="minorBidi" w:cstheme="minorBidi"/>
              </w:rPr>
            </w:pPr>
            <w:r w:rsidRPr="0005695B">
              <w:rPr>
                <w:rFonts w:asciiTheme="minorBidi" w:hAnsiTheme="minorBidi" w:cstheme="minorBidi"/>
                <w:rtl/>
              </w:rPr>
              <w:t>1.9</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שליחת מייל על משרות ו/או פרויקטים חדשים</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המערכת תשלח, לחבר באתר, במייל משרות ו/או פרויקטים חדשים שנוספו למערכתו</w:t>
            </w:r>
          </w:p>
        </w:tc>
        <w:tc>
          <w:tcPr>
            <w:tcW w:w="1134" w:type="dxa"/>
          </w:tcPr>
          <w:p w:rsidR="00794C23"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3</w:t>
            </w:r>
          </w:p>
        </w:tc>
      </w:tr>
      <w:tr w:rsidR="00096141" w:rsidRPr="0005695B" w:rsidTr="00E5394C">
        <w:tc>
          <w:tcPr>
            <w:tcW w:w="1276" w:type="dxa"/>
          </w:tcPr>
          <w:p w:rsidR="00096141" w:rsidRPr="0005695B" w:rsidRDefault="00212676" w:rsidP="0018221C">
            <w:pPr>
              <w:pStyle w:val="ListParagraph"/>
              <w:ind w:left="0"/>
              <w:jc w:val="center"/>
              <w:rPr>
                <w:rFonts w:asciiTheme="minorBidi" w:hAnsiTheme="minorBidi" w:cstheme="minorBidi"/>
              </w:rPr>
            </w:pPr>
            <w:r w:rsidRPr="0005695B">
              <w:rPr>
                <w:rFonts w:asciiTheme="minorBidi" w:hAnsiTheme="minorBidi" w:cstheme="minorBidi"/>
                <w:rtl/>
              </w:rPr>
              <w:t>1.10</w:t>
            </w:r>
          </w:p>
        </w:tc>
        <w:tc>
          <w:tcPr>
            <w:tcW w:w="6095" w:type="dxa"/>
          </w:tcPr>
          <w:p w:rsidR="00096141" w:rsidRPr="0005695B" w:rsidRDefault="00096141" w:rsidP="0018221C">
            <w:pPr>
              <w:pStyle w:val="ListParagraph"/>
              <w:ind w:left="0"/>
              <w:rPr>
                <w:rFonts w:asciiTheme="minorBidi" w:hAnsiTheme="minorBidi" w:cstheme="minorBidi"/>
                <w:b/>
                <w:bCs/>
                <w:rtl/>
              </w:rPr>
            </w:pPr>
            <w:r w:rsidRPr="0005695B">
              <w:rPr>
                <w:rFonts w:asciiTheme="minorBidi" w:hAnsiTheme="minorBidi" w:cstheme="minorBidi"/>
                <w:b/>
                <w:bCs/>
                <w:rtl/>
              </w:rPr>
              <w:t>אפשרות הוספת שותף לעבודה</w:t>
            </w:r>
          </w:p>
          <w:p w:rsidR="00096141" w:rsidRPr="0005695B" w:rsidRDefault="00096141" w:rsidP="0018221C">
            <w:pPr>
              <w:pStyle w:val="ListParagraph"/>
              <w:ind w:left="0"/>
              <w:rPr>
                <w:rFonts w:asciiTheme="minorBidi" w:hAnsiTheme="minorBidi" w:cstheme="minorBidi"/>
                <w:rtl/>
              </w:rPr>
            </w:pPr>
            <w:r w:rsidRPr="0005695B">
              <w:rPr>
                <w:rFonts w:asciiTheme="minorBidi" w:hAnsiTheme="minorBidi" w:cstheme="minorBidi"/>
                <w:rtl/>
              </w:rPr>
              <w:t>להצעות לפרויקטי גמר תהיה אפשרות להוסיף שותפים שאיתם ברצונך לבצע את הפרויקט</w:t>
            </w:r>
          </w:p>
        </w:tc>
        <w:tc>
          <w:tcPr>
            <w:tcW w:w="1134" w:type="dxa"/>
          </w:tcPr>
          <w:p w:rsidR="00096141"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3</w:t>
            </w:r>
          </w:p>
        </w:tc>
      </w:tr>
      <w:tr w:rsidR="00794C23" w:rsidRPr="0005695B" w:rsidTr="00E5394C">
        <w:tc>
          <w:tcPr>
            <w:tcW w:w="1276" w:type="dxa"/>
          </w:tcPr>
          <w:p w:rsidR="00794C23"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t>1.11</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הוספה/עדכון/מחיקת משרה</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המערכת תאפשר למפרסם להוסיף, לעדכן ולמחוק משרות</w:t>
            </w:r>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5</w:t>
            </w:r>
          </w:p>
        </w:tc>
      </w:tr>
      <w:tr w:rsidR="00794C23" w:rsidRPr="0005695B" w:rsidTr="00E5394C">
        <w:tc>
          <w:tcPr>
            <w:tcW w:w="1276" w:type="dxa"/>
          </w:tcPr>
          <w:p w:rsidR="00794C23"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t>1.12</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הוספה/עדכון/מחיקת פרויקט</w:t>
            </w:r>
          </w:p>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rtl/>
              </w:rPr>
              <w:t>המערכת תאפשר למפרסם להוסיף, לעדכן ולמחוק הצעות לפרויקט גמר</w:t>
            </w:r>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5</w:t>
            </w:r>
          </w:p>
        </w:tc>
      </w:tr>
      <w:tr w:rsidR="00794C23" w:rsidRPr="0005695B" w:rsidTr="00E5394C">
        <w:tc>
          <w:tcPr>
            <w:tcW w:w="1276" w:type="dxa"/>
          </w:tcPr>
          <w:p w:rsidR="00794C23"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t>1.13</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הוספה/עדכון/מחיקת משתמש</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המערכת תאפשר למשתמש להירשם למערכת, לעדכן פרטים אישיים, ולהסיר את עצמו מהמערכת</w:t>
            </w:r>
          </w:p>
        </w:tc>
        <w:tc>
          <w:tcPr>
            <w:tcW w:w="1134" w:type="dxa"/>
          </w:tcPr>
          <w:p w:rsidR="00794C23"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3</w:t>
            </w:r>
          </w:p>
        </w:tc>
      </w:tr>
      <w:tr w:rsidR="00794C23" w:rsidRPr="0005695B" w:rsidTr="00E5394C">
        <w:tc>
          <w:tcPr>
            <w:tcW w:w="1276" w:type="dxa"/>
          </w:tcPr>
          <w:p w:rsidR="00794C23"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tl/>
              </w:rPr>
              <w:t>1.14</w:t>
            </w:r>
          </w:p>
        </w:tc>
        <w:tc>
          <w:tcPr>
            <w:tcW w:w="6095" w:type="dxa"/>
          </w:tcPr>
          <w:p w:rsidR="00794C23" w:rsidRPr="0005695B" w:rsidRDefault="00212676" w:rsidP="0018221C">
            <w:pPr>
              <w:pStyle w:val="ListParagraph"/>
              <w:ind w:left="0"/>
              <w:rPr>
                <w:rFonts w:asciiTheme="minorBidi" w:hAnsiTheme="minorBidi" w:cstheme="minorBidi"/>
                <w:b/>
                <w:bCs/>
                <w:rtl/>
              </w:rPr>
            </w:pPr>
            <w:r w:rsidRPr="0005695B">
              <w:rPr>
                <w:rFonts w:asciiTheme="minorBidi" w:hAnsiTheme="minorBidi" w:cstheme="minorBidi"/>
                <w:b/>
                <w:bCs/>
                <w:rtl/>
              </w:rPr>
              <w:t>כניסה לאתר</w:t>
            </w:r>
          </w:p>
          <w:p w:rsidR="00212676" w:rsidRPr="0005695B" w:rsidRDefault="00212676" w:rsidP="0018221C">
            <w:pPr>
              <w:pStyle w:val="ListParagraph"/>
              <w:ind w:left="0"/>
              <w:rPr>
                <w:rFonts w:asciiTheme="minorBidi" w:hAnsiTheme="minorBidi" w:cstheme="minorBidi"/>
                <w:rtl/>
              </w:rPr>
            </w:pPr>
            <w:r w:rsidRPr="0005695B">
              <w:rPr>
                <w:rFonts w:asciiTheme="minorBidi" w:hAnsiTheme="minorBidi" w:cstheme="minorBidi"/>
                <w:rtl/>
              </w:rPr>
              <w:t>כניסה למערכת תהיה דרך הפורטל לתעשייה וניהול</w:t>
            </w:r>
          </w:p>
        </w:tc>
        <w:tc>
          <w:tcPr>
            <w:tcW w:w="1134" w:type="dxa"/>
          </w:tcPr>
          <w:p w:rsidR="00794C23"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5</w:t>
            </w:r>
          </w:p>
        </w:tc>
      </w:tr>
      <w:tr w:rsidR="00212676" w:rsidRPr="0005695B" w:rsidTr="00E5394C">
        <w:tc>
          <w:tcPr>
            <w:tcW w:w="1276" w:type="dxa"/>
          </w:tcPr>
          <w:p w:rsidR="00212676" w:rsidRPr="0005695B" w:rsidRDefault="00212676" w:rsidP="0018221C">
            <w:pPr>
              <w:pStyle w:val="ListParagraph"/>
              <w:ind w:left="0"/>
              <w:jc w:val="center"/>
              <w:rPr>
                <w:rFonts w:asciiTheme="minorBidi" w:hAnsiTheme="minorBidi" w:cstheme="minorBidi"/>
                <w:rtl/>
              </w:rPr>
            </w:pPr>
            <w:r w:rsidRPr="0005695B">
              <w:rPr>
                <w:rFonts w:asciiTheme="minorBidi" w:hAnsiTheme="minorBidi" w:cstheme="minorBidi"/>
              </w:rPr>
              <w:t>1.15</w:t>
            </w:r>
          </w:p>
        </w:tc>
        <w:tc>
          <w:tcPr>
            <w:tcW w:w="6095" w:type="dxa"/>
          </w:tcPr>
          <w:p w:rsidR="00212676" w:rsidRPr="0005695B" w:rsidRDefault="00212676" w:rsidP="0018221C">
            <w:pPr>
              <w:pStyle w:val="ListParagraph"/>
              <w:ind w:left="0"/>
              <w:rPr>
                <w:rFonts w:asciiTheme="minorBidi" w:hAnsiTheme="minorBidi" w:cstheme="minorBidi"/>
                <w:b/>
                <w:bCs/>
                <w:rtl/>
              </w:rPr>
            </w:pPr>
            <w:r w:rsidRPr="0005695B">
              <w:rPr>
                <w:rFonts w:asciiTheme="minorBidi" w:hAnsiTheme="minorBidi" w:cstheme="minorBidi"/>
                <w:b/>
                <w:bCs/>
                <w:rtl/>
              </w:rPr>
              <w:t>הגדרת קיצורי דרך מהפורטל</w:t>
            </w:r>
          </w:p>
          <w:p w:rsidR="00212676" w:rsidRPr="0005695B" w:rsidRDefault="00212676" w:rsidP="0018221C">
            <w:pPr>
              <w:pStyle w:val="ListParagraph"/>
              <w:ind w:left="0"/>
              <w:rPr>
                <w:rFonts w:asciiTheme="minorBidi" w:hAnsiTheme="minorBidi" w:cstheme="minorBidi"/>
                <w:rtl/>
              </w:rPr>
            </w:pPr>
            <w:r w:rsidRPr="0005695B">
              <w:rPr>
                <w:rFonts w:asciiTheme="minorBidi" w:hAnsiTheme="minorBidi" w:cstheme="minorBidi"/>
                <w:rtl/>
              </w:rPr>
              <w:t>למשתמש יופיעו קיצורי דרך לאתרים פופולאריים מדף הבית של הפורטל: קיצור דרך למנוע חיפוש, דוא"ל, אחסון ברשת ועוד</w:t>
            </w:r>
          </w:p>
        </w:tc>
        <w:tc>
          <w:tcPr>
            <w:tcW w:w="1134" w:type="dxa"/>
          </w:tcPr>
          <w:p w:rsidR="00212676"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3</w:t>
            </w:r>
          </w:p>
        </w:tc>
      </w:tr>
      <w:tr w:rsidR="00212676" w:rsidRPr="0005695B" w:rsidTr="00E5394C">
        <w:tc>
          <w:tcPr>
            <w:tcW w:w="1276" w:type="dxa"/>
          </w:tcPr>
          <w:p w:rsidR="00212676" w:rsidRPr="0005695B" w:rsidRDefault="00212676" w:rsidP="0018221C">
            <w:pPr>
              <w:pStyle w:val="ListParagraph"/>
              <w:ind w:left="0"/>
              <w:jc w:val="center"/>
              <w:rPr>
                <w:rFonts w:asciiTheme="minorBidi" w:hAnsiTheme="minorBidi" w:cstheme="minorBidi"/>
              </w:rPr>
            </w:pPr>
            <w:r w:rsidRPr="0005695B">
              <w:rPr>
                <w:rFonts w:asciiTheme="minorBidi" w:hAnsiTheme="minorBidi" w:cstheme="minorBidi"/>
              </w:rPr>
              <w:t>1.16</w:t>
            </w:r>
          </w:p>
        </w:tc>
        <w:tc>
          <w:tcPr>
            <w:tcW w:w="6095" w:type="dxa"/>
          </w:tcPr>
          <w:p w:rsidR="00212676" w:rsidRPr="0005695B" w:rsidRDefault="00212676" w:rsidP="0018221C">
            <w:pPr>
              <w:pStyle w:val="ListParagraph"/>
              <w:ind w:left="0"/>
              <w:rPr>
                <w:rFonts w:asciiTheme="minorBidi" w:hAnsiTheme="minorBidi" w:cstheme="minorBidi"/>
                <w:b/>
                <w:bCs/>
                <w:rtl/>
              </w:rPr>
            </w:pPr>
            <w:r w:rsidRPr="0005695B">
              <w:rPr>
                <w:rFonts w:asciiTheme="minorBidi" w:hAnsiTheme="minorBidi" w:cstheme="minorBidi"/>
                <w:b/>
                <w:bCs/>
                <w:rtl/>
              </w:rPr>
              <w:t>הגדרת דף בית</w:t>
            </w:r>
          </w:p>
          <w:p w:rsidR="00212676" w:rsidRPr="0005695B" w:rsidRDefault="00212676" w:rsidP="0018221C">
            <w:pPr>
              <w:pStyle w:val="ListParagraph"/>
              <w:ind w:left="0"/>
              <w:rPr>
                <w:rFonts w:asciiTheme="minorBidi" w:hAnsiTheme="minorBidi" w:cstheme="minorBidi"/>
                <w:rtl/>
              </w:rPr>
            </w:pPr>
            <w:r w:rsidRPr="0005695B">
              <w:rPr>
                <w:rFonts w:asciiTheme="minorBidi" w:hAnsiTheme="minorBidi" w:cstheme="minorBidi"/>
                <w:rtl/>
              </w:rPr>
              <w:t>הוספת אפשרות להגדיר את דף הבית של הפורטל כדף בית של המשתמש</w:t>
            </w:r>
          </w:p>
        </w:tc>
        <w:tc>
          <w:tcPr>
            <w:tcW w:w="1134" w:type="dxa"/>
          </w:tcPr>
          <w:p w:rsidR="00212676" w:rsidRPr="0005695B" w:rsidRDefault="0005695B" w:rsidP="0018221C">
            <w:pPr>
              <w:pStyle w:val="ListParagraph"/>
              <w:ind w:left="0"/>
              <w:jc w:val="center"/>
              <w:rPr>
                <w:rFonts w:asciiTheme="minorBidi" w:hAnsiTheme="minorBidi" w:cstheme="minorBidi"/>
                <w:rtl/>
              </w:rPr>
            </w:pPr>
            <w:r w:rsidRPr="0005695B">
              <w:rPr>
                <w:rFonts w:asciiTheme="minorBidi" w:hAnsiTheme="minorBidi" w:cstheme="minorBidi"/>
                <w:rtl/>
              </w:rPr>
              <w:t>3</w:t>
            </w:r>
          </w:p>
        </w:tc>
      </w:tr>
      <w:tr w:rsidR="00794C23" w:rsidRPr="0005695B" w:rsidTr="00E5394C">
        <w:tc>
          <w:tcPr>
            <w:tcW w:w="1276"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2</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color w:val="FF0000"/>
                <w:rtl/>
              </w:rPr>
              <w:t>דרשות לא פונקציונאליות</w:t>
            </w:r>
          </w:p>
        </w:tc>
        <w:tc>
          <w:tcPr>
            <w:tcW w:w="1134" w:type="dxa"/>
          </w:tcPr>
          <w:p w:rsidR="00794C23" w:rsidRPr="0005695B" w:rsidRDefault="00794C23" w:rsidP="0018221C">
            <w:pPr>
              <w:pStyle w:val="ListParagraph"/>
              <w:ind w:left="0"/>
              <w:jc w:val="center"/>
              <w:rPr>
                <w:rFonts w:asciiTheme="minorBidi" w:hAnsiTheme="minorBidi" w:cstheme="minorBidi"/>
              </w:rPr>
            </w:pPr>
            <w:r w:rsidRPr="0005695B">
              <w:rPr>
                <w:rFonts w:asciiTheme="minorBidi" w:hAnsiTheme="minorBidi" w:cstheme="minorBidi"/>
              </w:rPr>
              <w:t>Undefined</w:t>
            </w:r>
          </w:p>
        </w:tc>
      </w:tr>
      <w:tr w:rsidR="00794C23" w:rsidRPr="0005695B" w:rsidTr="00E5394C">
        <w:tc>
          <w:tcPr>
            <w:tcW w:w="1276"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Pr>
              <w:t>2.1</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 xml:space="preserve">מערכת מבוססת </w:t>
            </w:r>
            <w:r w:rsidRPr="0005695B">
              <w:rPr>
                <w:rFonts w:asciiTheme="minorBidi" w:hAnsiTheme="minorBidi" w:cstheme="minorBidi"/>
                <w:b/>
                <w:bCs/>
              </w:rPr>
              <w:t>WEB</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 xml:space="preserve">המערכת תהיה מבוססת </w:t>
            </w:r>
            <w:r w:rsidRPr="0005695B">
              <w:rPr>
                <w:rFonts w:asciiTheme="minorBidi" w:hAnsiTheme="minorBidi" w:cstheme="minorBidi"/>
              </w:rPr>
              <w:t>WEB</w:t>
            </w:r>
            <w:r w:rsidRPr="0005695B">
              <w:rPr>
                <w:rFonts w:asciiTheme="minorBidi" w:hAnsiTheme="minorBidi" w:cstheme="minorBidi"/>
                <w:rtl/>
              </w:rPr>
              <w:t xml:space="preserve"> ובעלת יכולת שליחת מיילים המכילים קבצים (קורות חיים).</w:t>
            </w:r>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5</w:t>
            </w:r>
          </w:p>
        </w:tc>
      </w:tr>
      <w:tr w:rsidR="00794C23" w:rsidRPr="0005695B" w:rsidTr="00E5394C">
        <w:tc>
          <w:tcPr>
            <w:tcW w:w="1276" w:type="dxa"/>
          </w:tcPr>
          <w:p w:rsidR="00794C23" w:rsidRPr="0005695B" w:rsidRDefault="00794C23" w:rsidP="0018221C">
            <w:pPr>
              <w:pStyle w:val="ListParagraph"/>
              <w:ind w:left="0"/>
              <w:jc w:val="center"/>
              <w:rPr>
                <w:rFonts w:asciiTheme="minorBidi" w:hAnsiTheme="minorBidi" w:cstheme="minorBidi"/>
              </w:rPr>
            </w:pPr>
            <w:r w:rsidRPr="0005695B">
              <w:rPr>
                <w:rFonts w:asciiTheme="minorBidi" w:hAnsiTheme="minorBidi" w:cstheme="minorBidi"/>
                <w:rtl/>
              </w:rPr>
              <w:t>.22</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גיבוי לבסיס הנתונים</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בכל מקרה של תקלה למערכת יהיה גיבוי לבסיס הנתונים</w:t>
            </w:r>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5</w:t>
            </w:r>
          </w:p>
        </w:tc>
      </w:tr>
      <w:tr w:rsidR="00794C23" w:rsidRPr="0005695B" w:rsidTr="00E5394C">
        <w:tc>
          <w:tcPr>
            <w:tcW w:w="1276"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2.3</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תמיכה בשפות</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המערכת תתמוך בשפות העברית והאנגלית</w:t>
            </w:r>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3</w:t>
            </w:r>
          </w:p>
        </w:tc>
      </w:tr>
      <w:tr w:rsidR="00794C23" w:rsidRPr="0005695B" w:rsidTr="00E5394C">
        <w:tc>
          <w:tcPr>
            <w:tcW w:w="1276"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Pr>
              <w:t>2.4</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אבטחה</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משתמשים רשומים יזוהו ע"י שם משתמש וסיסמא. המערכת תעניק גישה לפונקציונאליות מורחבת ולפעולות לפי הרשאות.</w:t>
            </w:r>
          </w:p>
          <w:p w:rsidR="00794C23" w:rsidRPr="0005695B" w:rsidRDefault="00794C23" w:rsidP="0018221C">
            <w:pPr>
              <w:pStyle w:val="ListParagraph"/>
              <w:ind w:left="0"/>
              <w:rPr>
                <w:rFonts w:asciiTheme="minorBidi" w:hAnsiTheme="minorBidi" w:cstheme="minorBidi"/>
                <w:rtl/>
              </w:rPr>
            </w:pPr>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5</w:t>
            </w:r>
          </w:p>
        </w:tc>
      </w:tr>
      <w:tr w:rsidR="00794C23" w:rsidRPr="0005695B" w:rsidTr="00E5394C">
        <w:tc>
          <w:tcPr>
            <w:tcW w:w="1276" w:type="dxa"/>
          </w:tcPr>
          <w:p w:rsidR="00794C23" w:rsidRPr="0005695B" w:rsidRDefault="00794C23" w:rsidP="0018221C">
            <w:pPr>
              <w:pStyle w:val="ListParagraph"/>
              <w:ind w:left="0"/>
              <w:jc w:val="center"/>
              <w:rPr>
                <w:rFonts w:asciiTheme="minorBidi" w:hAnsiTheme="minorBidi" w:cstheme="minorBidi"/>
              </w:rPr>
            </w:pPr>
            <w:r w:rsidRPr="0005695B">
              <w:rPr>
                <w:rFonts w:asciiTheme="minorBidi" w:hAnsiTheme="minorBidi" w:cstheme="minorBidi"/>
              </w:rPr>
              <w:lastRenderedPageBreak/>
              <w:t>2.5</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אבטחת מידע</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 xml:space="preserve">פרטי המשתמשים ישמרו בצורה מוגנת בבסיס </w:t>
            </w:r>
            <w:del w:id="41" w:author="Administrator" w:date="2015-11-11T17:51:00Z">
              <w:r w:rsidRPr="0005695B" w:rsidDel="0018221C">
                <w:rPr>
                  <w:rFonts w:asciiTheme="minorBidi" w:hAnsiTheme="minorBidi" w:cstheme="minorBidi"/>
                  <w:rtl/>
                </w:rPr>
                <w:delText>הנתונםי</w:delText>
              </w:r>
            </w:del>
            <w:ins w:id="42" w:author="Administrator" w:date="2015-11-11T17:51:00Z">
              <w:r w:rsidR="0018221C" w:rsidRPr="0005695B">
                <w:rPr>
                  <w:rFonts w:asciiTheme="minorBidi" w:hAnsiTheme="minorBidi" w:cstheme="minorBidi" w:hint="cs"/>
                  <w:rtl/>
                </w:rPr>
                <w:t>הנתונים</w:t>
              </w:r>
            </w:ins>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4</w:t>
            </w:r>
          </w:p>
        </w:tc>
      </w:tr>
      <w:tr w:rsidR="00794C23" w:rsidRPr="0005695B" w:rsidTr="00E5394C">
        <w:tc>
          <w:tcPr>
            <w:tcW w:w="1276" w:type="dxa"/>
          </w:tcPr>
          <w:p w:rsidR="00794C23" w:rsidRPr="0005695B" w:rsidRDefault="00794C23" w:rsidP="0018221C">
            <w:pPr>
              <w:pStyle w:val="ListParagraph"/>
              <w:ind w:left="0"/>
              <w:jc w:val="center"/>
              <w:rPr>
                <w:rFonts w:asciiTheme="minorBidi" w:hAnsiTheme="minorBidi" w:cstheme="minorBidi"/>
              </w:rPr>
            </w:pPr>
            <w:r w:rsidRPr="0005695B">
              <w:rPr>
                <w:rFonts w:asciiTheme="minorBidi" w:hAnsiTheme="minorBidi" w:cstheme="minorBidi"/>
              </w:rPr>
              <w:t>2.5</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עיצוב</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המערכת תהיה מעוצבת בקו אחיד עם הפורטל ובצורה ברורה</w:t>
            </w:r>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4</w:t>
            </w:r>
          </w:p>
        </w:tc>
      </w:tr>
      <w:tr w:rsidR="00794C23" w:rsidRPr="0005695B" w:rsidTr="00E5394C">
        <w:tc>
          <w:tcPr>
            <w:tcW w:w="1276" w:type="dxa"/>
          </w:tcPr>
          <w:p w:rsidR="00794C23" w:rsidRPr="0005695B" w:rsidRDefault="00794C23" w:rsidP="0018221C">
            <w:pPr>
              <w:pStyle w:val="ListParagraph"/>
              <w:ind w:left="0"/>
              <w:jc w:val="center"/>
              <w:rPr>
                <w:rFonts w:asciiTheme="minorBidi" w:hAnsiTheme="minorBidi" w:cstheme="minorBidi"/>
              </w:rPr>
            </w:pPr>
            <w:r w:rsidRPr="0005695B">
              <w:rPr>
                <w:rFonts w:asciiTheme="minorBidi" w:hAnsiTheme="minorBidi" w:cstheme="minorBidi"/>
                <w:rtl/>
              </w:rPr>
              <w:t>2.6</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הרשאות</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תהינה מספר הרשאות ניהול שונות, הרשאות אורח, הרשאות חבר באתר והרשאות מפרסם באתר.</w:t>
            </w:r>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5</w:t>
            </w:r>
          </w:p>
        </w:tc>
      </w:tr>
      <w:tr w:rsidR="00794C23" w:rsidRPr="0005695B" w:rsidTr="00E5394C">
        <w:tc>
          <w:tcPr>
            <w:tcW w:w="1276"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Pr>
              <w:t>2.7</w:t>
            </w:r>
          </w:p>
        </w:tc>
        <w:tc>
          <w:tcPr>
            <w:tcW w:w="6095" w:type="dxa"/>
          </w:tcPr>
          <w:p w:rsidR="00794C23" w:rsidRPr="0005695B" w:rsidRDefault="00794C23" w:rsidP="0018221C">
            <w:pPr>
              <w:pStyle w:val="ListParagraph"/>
              <w:ind w:left="0"/>
              <w:rPr>
                <w:rFonts w:asciiTheme="minorBidi" w:hAnsiTheme="minorBidi" w:cstheme="minorBidi"/>
                <w:b/>
                <w:bCs/>
                <w:rtl/>
              </w:rPr>
            </w:pPr>
            <w:r w:rsidRPr="0005695B">
              <w:rPr>
                <w:rFonts w:asciiTheme="minorBidi" w:hAnsiTheme="minorBidi" w:cstheme="minorBidi"/>
                <w:b/>
                <w:bCs/>
                <w:rtl/>
              </w:rPr>
              <w:t>המערכת תתמוך בכל סוגי הדפדפנים</w:t>
            </w:r>
          </w:p>
          <w:p w:rsidR="00794C23" w:rsidRPr="0005695B" w:rsidRDefault="00794C23" w:rsidP="0018221C">
            <w:pPr>
              <w:pStyle w:val="ListParagraph"/>
              <w:ind w:left="0"/>
              <w:rPr>
                <w:rFonts w:asciiTheme="minorBidi" w:hAnsiTheme="minorBidi" w:cstheme="minorBidi"/>
                <w:rtl/>
              </w:rPr>
            </w:pPr>
            <w:r w:rsidRPr="0005695B">
              <w:rPr>
                <w:rFonts w:asciiTheme="minorBidi" w:hAnsiTheme="minorBidi" w:cstheme="minorBidi"/>
                <w:rtl/>
              </w:rPr>
              <w:t xml:space="preserve">פתיחת המערכת תוכל להתבצע בכל סוגי הדפדפנים: </w:t>
            </w:r>
          </w:p>
          <w:p w:rsidR="00794C23" w:rsidRPr="0005695B" w:rsidRDefault="00794C23" w:rsidP="0018221C">
            <w:pPr>
              <w:pStyle w:val="ListParagraph"/>
              <w:ind w:left="0"/>
              <w:rPr>
                <w:rFonts w:asciiTheme="minorBidi" w:hAnsiTheme="minorBidi" w:cstheme="minorBidi"/>
              </w:rPr>
            </w:pPr>
            <w:proofErr w:type="spellStart"/>
            <w:r w:rsidRPr="0005695B">
              <w:rPr>
                <w:rFonts w:asciiTheme="minorBidi" w:hAnsiTheme="minorBidi" w:cstheme="minorBidi"/>
              </w:rPr>
              <w:t>FireFox</w:t>
            </w:r>
            <w:proofErr w:type="spellEnd"/>
            <w:r w:rsidRPr="0005695B">
              <w:rPr>
                <w:rFonts w:asciiTheme="minorBidi" w:hAnsiTheme="minorBidi" w:cstheme="minorBidi"/>
              </w:rPr>
              <w:t>, Chrome, Internet Explorer</w:t>
            </w:r>
          </w:p>
        </w:tc>
        <w:tc>
          <w:tcPr>
            <w:tcW w:w="1134" w:type="dxa"/>
          </w:tcPr>
          <w:p w:rsidR="00794C23" w:rsidRPr="0005695B" w:rsidRDefault="00794C23" w:rsidP="0018221C">
            <w:pPr>
              <w:pStyle w:val="ListParagraph"/>
              <w:ind w:left="0"/>
              <w:jc w:val="center"/>
              <w:rPr>
                <w:rFonts w:asciiTheme="minorBidi" w:hAnsiTheme="minorBidi" w:cstheme="minorBidi"/>
                <w:rtl/>
              </w:rPr>
            </w:pPr>
            <w:r w:rsidRPr="0005695B">
              <w:rPr>
                <w:rFonts w:asciiTheme="minorBidi" w:hAnsiTheme="minorBidi" w:cstheme="minorBidi"/>
                <w:rtl/>
              </w:rPr>
              <w:t>3</w:t>
            </w:r>
          </w:p>
        </w:tc>
      </w:tr>
    </w:tbl>
    <w:p w:rsidR="007A7226" w:rsidRPr="0005695B" w:rsidRDefault="007A7226" w:rsidP="005D3CFD">
      <w:pPr>
        <w:spacing w:line="360" w:lineRule="auto"/>
        <w:jc w:val="left"/>
        <w:rPr>
          <w:rFonts w:asciiTheme="minorBidi" w:hAnsiTheme="minorBidi" w:cstheme="minorBidi"/>
          <w:b/>
          <w:bCs/>
          <w:sz w:val="28"/>
          <w:szCs w:val="28"/>
          <w:rtl/>
        </w:rPr>
      </w:pPr>
    </w:p>
    <w:sectPr w:rsidR="007A7226" w:rsidRPr="0005695B" w:rsidSect="00B6569A">
      <w:headerReference w:type="default" r:id="rId8"/>
      <w:footerReference w:type="default" r:id="rId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E07" w:rsidRDefault="00006E07">
      <w:r>
        <w:separator/>
      </w:r>
    </w:p>
  </w:endnote>
  <w:endnote w:type="continuationSeparator" w:id="0">
    <w:p w:rsidR="00006E07" w:rsidRDefault="0000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D9" w:rsidRPr="00AE6642" w:rsidRDefault="00A03ED9"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E07" w:rsidRDefault="00006E07">
      <w:r>
        <w:separator/>
      </w:r>
    </w:p>
  </w:footnote>
  <w:footnote w:type="continuationSeparator" w:id="0">
    <w:p w:rsidR="00006E07" w:rsidRDefault="00006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D9" w:rsidRDefault="00A03ED9"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3ED9" w:rsidRDefault="00A03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21119"/>
    <w:multiLevelType w:val="multilevel"/>
    <w:tmpl w:val="C914C064"/>
    <w:lvl w:ilvl="0">
      <w:start w:val="1"/>
      <w:numFmt w:val="decimal"/>
      <w:lvlText w:val="%1."/>
      <w:lvlJc w:val="left"/>
      <w:pPr>
        <w:ind w:left="795" w:hanging="795"/>
      </w:pPr>
      <w:rPr>
        <w:rFonts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13"/>
  </w:num>
  <w:num w:numId="19">
    <w:abstractNumId w:val="16"/>
  </w:num>
  <w:num w:numId="20">
    <w:abstractNumId w:val="11"/>
  </w:num>
  <w:num w:numId="21">
    <w:abstractNumId w:val="10"/>
  </w:num>
  <w:num w:numId="22">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ma Belkar">
    <w15:presenceInfo w15:providerId="Windows Live" w15:userId="983b76c08b8e02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06E07"/>
    <w:rsid w:val="000432BA"/>
    <w:rsid w:val="00045302"/>
    <w:rsid w:val="000503A5"/>
    <w:rsid w:val="0005695B"/>
    <w:rsid w:val="00056E5D"/>
    <w:rsid w:val="00067212"/>
    <w:rsid w:val="000703E1"/>
    <w:rsid w:val="00093265"/>
    <w:rsid w:val="00096141"/>
    <w:rsid w:val="000979AA"/>
    <w:rsid w:val="000C4D84"/>
    <w:rsid w:val="000E1C31"/>
    <w:rsid w:val="001144A6"/>
    <w:rsid w:val="00115F88"/>
    <w:rsid w:val="00132DD1"/>
    <w:rsid w:val="001602A1"/>
    <w:rsid w:val="001767EB"/>
    <w:rsid w:val="0018221C"/>
    <w:rsid w:val="001E1889"/>
    <w:rsid w:val="001E3B1B"/>
    <w:rsid w:val="00205838"/>
    <w:rsid w:val="00212676"/>
    <w:rsid w:val="00243A6F"/>
    <w:rsid w:val="00246C9B"/>
    <w:rsid w:val="002540C5"/>
    <w:rsid w:val="002822E4"/>
    <w:rsid w:val="002851DF"/>
    <w:rsid w:val="002B5656"/>
    <w:rsid w:val="002C394A"/>
    <w:rsid w:val="002F3EB6"/>
    <w:rsid w:val="002F72E4"/>
    <w:rsid w:val="00316766"/>
    <w:rsid w:val="00322C70"/>
    <w:rsid w:val="00330DBB"/>
    <w:rsid w:val="003A0162"/>
    <w:rsid w:val="003A66BC"/>
    <w:rsid w:val="003B0C7E"/>
    <w:rsid w:val="003B7773"/>
    <w:rsid w:val="003C40C0"/>
    <w:rsid w:val="003D451F"/>
    <w:rsid w:val="003E4D70"/>
    <w:rsid w:val="003F1AA2"/>
    <w:rsid w:val="003F3C00"/>
    <w:rsid w:val="004A0CFD"/>
    <w:rsid w:val="004A41A8"/>
    <w:rsid w:val="004A4B4B"/>
    <w:rsid w:val="00512284"/>
    <w:rsid w:val="00520709"/>
    <w:rsid w:val="00523618"/>
    <w:rsid w:val="00557A24"/>
    <w:rsid w:val="005A1EDE"/>
    <w:rsid w:val="005B443A"/>
    <w:rsid w:val="005D109C"/>
    <w:rsid w:val="005D3CFD"/>
    <w:rsid w:val="005E660D"/>
    <w:rsid w:val="005F5B9D"/>
    <w:rsid w:val="006225C8"/>
    <w:rsid w:val="00643F78"/>
    <w:rsid w:val="006731EB"/>
    <w:rsid w:val="00682FF4"/>
    <w:rsid w:val="006B5023"/>
    <w:rsid w:val="006B5822"/>
    <w:rsid w:val="006D1F64"/>
    <w:rsid w:val="006D3B83"/>
    <w:rsid w:val="006D4A82"/>
    <w:rsid w:val="006D4C71"/>
    <w:rsid w:val="006E551B"/>
    <w:rsid w:val="006F2B28"/>
    <w:rsid w:val="006F5B66"/>
    <w:rsid w:val="0070060C"/>
    <w:rsid w:val="00701217"/>
    <w:rsid w:val="00705336"/>
    <w:rsid w:val="0070547A"/>
    <w:rsid w:val="00717E92"/>
    <w:rsid w:val="007202C6"/>
    <w:rsid w:val="007216B0"/>
    <w:rsid w:val="007266B4"/>
    <w:rsid w:val="00732ED3"/>
    <w:rsid w:val="007943D9"/>
    <w:rsid w:val="00794C23"/>
    <w:rsid w:val="007A7226"/>
    <w:rsid w:val="007A7897"/>
    <w:rsid w:val="007E2D18"/>
    <w:rsid w:val="007E5BA5"/>
    <w:rsid w:val="00835FCA"/>
    <w:rsid w:val="00841E4C"/>
    <w:rsid w:val="00863836"/>
    <w:rsid w:val="00887512"/>
    <w:rsid w:val="008B3BEA"/>
    <w:rsid w:val="008C2716"/>
    <w:rsid w:val="008C3458"/>
    <w:rsid w:val="008D6018"/>
    <w:rsid w:val="009024B9"/>
    <w:rsid w:val="0090275B"/>
    <w:rsid w:val="00903A6C"/>
    <w:rsid w:val="00936D64"/>
    <w:rsid w:val="00947DC0"/>
    <w:rsid w:val="009968E3"/>
    <w:rsid w:val="009A78C4"/>
    <w:rsid w:val="009C747F"/>
    <w:rsid w:val="009C7A62"/>
    <w:rsid w:val="009E0D3B"/>
    <w:rsid w:val="00A03ED9"/>
    <w:rsid w:val="00A32227"/>
    <w:rsid w:val="00A33159"/>
    <w:rsid w:val="00A337EB"/>
    <w:rsid w:val="00A65750"/>
    <w:rsid w:val="00A71201"/>
    <w:rsid w:val="00A742AD"/>
    <w:rsid w:val="00A830B9"/>
    <w:rsid w:val="00A96707"/>
    <w:rsid w:val="00AA59C1"/>
    <w:rsid w:val="00AC14CB"/>
    <w:rsid w:val="00AD67AB"/>
    <w:rsid w:val="00AE0047"/>
    <w:rsid w:val="00AE0FBF"/>
    <w:rsid w:val="00AE6642"/>
    <w:rsid w:val="00B5254D"/>
    <w:rsid w:val="00B54814"/>
    <w:rsid w:val="00B54B8A"/>
    <w:rsid w:val="00B562A7"/>
    <w:rsid w:val="00B64467"/>
    <w:rsid w:val="00B6569A"/>
    <w:rsid w:val="00B7107A"/>
    <w:rsid w:val="00B843BD"/>
    <w:rsid w:val="00BA1CCD"/>
    <w:rsid w:val="00BC0462"/>
    <w:rsid w:val="00BD6B4D"/>
    <w:rsid w:val="00C12E7C"/>
    <w:rsid w:val="00C20BBA"/>
    <w:rsid w:val="00C56675"/>
    <w:rsid w:val="00C70893"/>
    <w:rsid w:val="00C768DD"/>
    <w:rsid w:val="00C80A43"/>
    <w:rsid w:val="00CC0619"/>
    <w:rsid w:val="00CC1633"/>
    <w:rsid w:val="00CE2863"/>
    <w:rsid w:val="00CE63F7"/>
    <w:rsid w:val="00D17B00"/>
    <w:rsid w:val="00D3630B"/>
    <w:rsid w:val="00D52647"/>
    <w:rsid w:val="00D60B99"/>
    <w:rsid w:val="00D6261E"/>
    <w:rsid w:val="00D75F62"/>
    <w:rsid w:val="00D93BB7"/>
    <w:rsid w:val="00DB6881"/>
    <w:rsid w:val="00DD0064"/>
    <w:rsid w:val="00DD5A8E"/>
    <w:rsid w:val="00DE0256"/>
    <w:rsid w:val="00DF5FC8"/>
    <w:rsid w:val="00E03D14"/>
    <w:rsid w:val="00E04A72"/>
    <w:rsid w:val="00E06509"/>
    <w:rsid w:val="00E073DA"/>
    <w:rsid w:val="00E26C90"/>
    <w:rsid w:val="00E33D1F"/>
    <w:rsid w:val="00E35ABC"/>
    <w:rsid w:val="00E47167"/>
    <w:rsid w:val="00E520EF"/>
    <w:rsid w:val="00E5394C"/>
    <w:rsid w:val="00E544C2"/>
    <w:rsid w:val="00E65EB6"/>
    <w:rsid w:val="00E7079B"/>
    <w:rsid w:val="00E72FA8"/>
    <w:rsid w:val="00EA6B0C"/>
    <w:rsid w:val="00EC58D7"/>
    <w:rsid w:val="00ED221C"/>
    <w:rsid w:val="00EE007B"/>
    <w:rsid w:val="00EF7768"/>
    <w:rsid w:val="00F20A54"/>
    <w:rsid w:val="00F35378"/>
    <w:rsid w:val="00F4000D"/>
    <w:rsid w:val="00F51A3B"/>
    <w:rsid w:val="00F746AB"/>
    <w:rsid w:val="00F754D5"/>
    <w:rsid w:val="00F85595"/>
    <w:rsid w:val="00F97465"/>
    <w:rsid w:val="00FC1AB3"/>
    <w:rsid w:val="00FC78B7"/>
    <w:rsid w:val="00FF42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7782A5-1F26-4ED7-99A7-6AAA6AD0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2DF32-4B24-4B16-9CB2-44E45409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1372</Words>
  <Characters>6862</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Sima Belkar</cp:lastModifiedBy>
  <cp:revision>6</cp:revision>
  <cp:lastPrinted>2011-01-11T16:47:00Z</cp:lastPrinted>
  <dcterms:created xsi:type="dcterms:W3CDTF">2015-11-11T15:43:00Z</dcterms:created>
  <dcterms:modified xsi:type="dcterms:W3CDTF">2015-11-12T13:33:00Z</dcterms:modified>
</cp:coreProperties>
</file>