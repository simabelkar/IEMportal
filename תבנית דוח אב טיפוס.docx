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תשע"ו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>&gt;&gt;</w:t>
      </w:r>
    </w:p>
    <w:p w:rsidR="00DE0256" w:rsidRPr="00AF2B67" w:rsidRDefault="00DE0256" w:rsidP="00DE0256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>&lt;&lt;כותרת</w:t>
      </w:r>
      <w:r w:rsidRPr="00AF2B67">
        <w:rPr>
          <w:b/>
          <w:bCs/>
          <w:szCs w:val="48"/>
          <w:rtl/>
        </w:rPr>
        <w:t xml:space="preserve"> הפרויקט</w:t>
      </w:r>
      <w:r>
        <w:rPr>
          <w:rFonts w:hint="cs"/>
          <w:b/>
          <w:bCs/>
          <w:szCs w:val="48"/>
          <w:rtl/>
        </w:rPr>
        <w:t xml:space="preserve"> באנגלית&gt;&gt;</w:t>
      </w: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B54814" w:rsidRPr="00B54814" w:rsidRDefault="00B54814" w:rsidP="00D60B99">
      <w:pPr>
        <w:spacing w:line="360" w:lineRule="auto"/>
        <w:rPr>
          <w:b/>
          <w:bCs/>
          <w:sz w:val="28"/>
          <w:szCs w:val="28"/>
          <w:highlight w:val="green"/>
          <w:rtl/>
        </w:rPr>
      </w:pPr>
      <w:r w:rsidRPr="00B54814">
        <w:rPr>
          <w:rFonts w:hint="cs"/>
          <w:b/>
          <w:bCs/>
          <w:sz w:val="28"/>
          <w:szCs w:val="28"/>
          <w:highlight w:val="green"/>
          <w:rtl/>
        </w:rPr>
        <w:t xml:space="preserve">תבנית זו הינה בפורמט הדו"ח הסופי </w:t>
      </w:r>
    </w:p>
    <w:p w:rsidR="00D60B99" w:rsidRPr="00AF2B67" w:rsidRDefault="00B54814" w:rsidP="00854863">
      <w:pPr>
        <w:spacing w:line="360" w:lineRule="auto"/>
        <w:rPr>
          <w:b/>
          <w:bCs/>
          <w:sz w:val="28"/>
          <w:szCs w:val="28"/>
          <w:rtl/>
        </w:rPr>
      </w:pPr>
      <w:r w:rsidRPr="00F72879">
        <w:rPr>
          <w:rFonts w:hint="cs"/>
          <w:b/>
          <w:bCs/>
          <w:sz w:val="28"/>
          <w:szCs w:val="28"/>
          <w:highlight w:val="cyan"/>
          <w:rtl/>
        </w:rPr>
        <w:t>בתחילת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כל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פרק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מסומן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מה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עליכם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להכין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לשלב</w:t>
      </w:r>
      <w:r w:rsidRPr="00F72879">
        <w:rPr>
          <w:b/>
          <w:bCs/>
          <w:sz w:val="28"/>
          <w:szCs w:val="28"/>
          <w:highlight w:val="cyan"/>
          <w:rtl/>
        </w:rPr>
        <w:t xml:space="preserve"> </w:t>
      </w:r>
      <w:r w:rsidRPr="00F72879">
        <w:rPr>
          <w:rFonts w:hint="cs"/>
          <w:b/>
          <w:bCs/>
          <w:sz w:val="28"/>
          <w:szCs w:val="28"/>
          <w:highlight w:val="cyan"/>
          <w:rtl/>
        </w:rPr>
        <w:t>ה</w:t>
      </w:r>
      <w:r w:rsidR="00854863" w:rsidRPr="00F72879">
        <w:rPr>
          <w:rFonts w:hint="cs"/>
          <w:b/>
          <w:bCs/>
          <w:sz w:val="28"/>
          <w:szCs w:val="28"/>
          <w:highlight w:val="cyan"/>
          <w:rtl/>
        </w:rPr>
        <w:t>אב</w:t>
      </w:r>
      <w:r w:rsidR="00AF4802">
        <w:rPr>
          <w:rFonts w:hint="cs"/>
          <w:b/>
          <w:bCs/>
          <w:sz w:val="28"/>
          <w:szCs w:val="28"/>
          <w:highlight w:val="cyan"/>
          <w:rtl/>
        </w:rPr>
        <w:t>-</w:t>
      </w:r>
      <w:r w:rsidR="00854863" w:rsidRPr="00F72879">
        <w:rPr>
          <w:rFonts w:hint="cs"/>
          <w:b/>
          <w:bCs/>
          <w:sz w:val="28"/>
          <w:szCs w:val="28"/>
          <w:highlight w:val="cyan"/>
          <w:rtl/>
        </w:rPr>
        <w:t>טיפוס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שם הסטודנט\</w:t>
      </w:r>
      <w:proofErr w:type="spellStart"/>
      <w:r>
        <w:rPr>
          <w:rFonts w:hint="cs"/>
          <w:b/>
          <w:bCs/>
          <w:sz w:val="28"/>
          <w:szCs w:val="28"/>
          <w:rtl/>
        </w:rPr>
        <w:t>ית</w:t>
      </w:r>
      <w:proofErr w:type="spellEnd"/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FC1AB3">
        <w:rPr>
          <w:rFonts w:hint="cs"/>
          <w:b/>
          <w:bCs/>
          <w:sz w:val="28"/>
          <w:szCs w:val="28"/>
          <w:rtl/>
        </w:rPr>
        <w:t>פרופ'/</w:t>
      </w:r>
      <w:r w:rsidRPr="00AF2B67">
        <w:rPr>
          <w:rFonts w:hint="cs"/>
          <w:b/>
          <w:bCs/>
          <w:sz w:val="28"/>
          <w:szCs w:val="28"/>
          <w:rtl/>
        </w:rPr>
        <w:t>דר'/</w:t>
      </w:r>
      <w:r w:rsidR="00FC1AB3">
        <w:rPr>
          <w:rFonts w:hint="cs"/>
          <w:b/>
          <w:bCs/>
          <w:sz w:val="28"/>
          <w:szCs w:val="28"/>
          <w:rtl/>
        </w:rPr>
        <w:t>גב'/</w:t>
      </w:r>
      <w:r w:rsidRPr="00AF2B67">
        <w:rPr>
          <w:rFonts w:hint="cs"/>
          <w:b/>
          <w:bCs/>
          <w:sz w:val="28"/>
          <w:szCs w:val="28"/>
          <w:rtl/>
        </w:rPr>
        <w:t>מר  ..........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FC1AB3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אחראי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תעשייתי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: </w:t>
      </w:r>
      <w:r>
        <w:rPr>
          <w:rFonts w:hint="cs"/>
          <w:b/>
          <w:bCs/>
          <w:sz w:val="28"/>
          <w:szCs w:val="28"/>
          <w:rtl/>
        </w:rPr>
        <w:t>פרופ'/</w:t>
      </w:r>
      <w:r w:rsidR="00D60B99" w:rsidRPr="00AF2B67">
        <w:rPr>
          <w:rFonts w:hint="cs"/>
          <w:b/>
          <w:bCs/>
          <w:sz w:val="28"/>
          <w:szCs w:val="28"/>
          <w:rtl/>
        </w:rPr>
        <w:t>דר'/</w:t>
      </w:r>
      <w:r>
        <w:rPr>
          <w:rFonts w:hint="cs"/>
          <w:b/>
          <w:bCs/>
          <w:sz w:val="28"/>
          <w:szCs w:val="28"/>
          <w:rtl/>
        </w:rPr>
        <w:t>גב'/</w:t>
      </w:r>
      <w:r w:rsidR="00D60B99" w:rsidRPr="00AF2B67">
        <w:rPr>
          <w:rFonts w:hint="cs"/>
          <w:b/>
          <w:bCs/>
          <w:sz w:val="28"/>
          <w:szCs w:val="28"/>
          <w:rtl/>
        </w:rPr>
        <w:t>מר ........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FC1AB3" w:rsidRPr="00AF2B67" w:rsidRDefault="00FC1AB3" w:rsidP="00FC1AB3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הפרויקטים: פרופ'/דר'</w:t>
      </w:r>
      <w:r w:rsidRPr="00AF2B67">
        <w:rPr>
          <w:rFonts w:hint="cs"/>
          <w:b/>
          <w:bCs/>
          <w:sz w:val="28"/>
          <w:szCs w:val="28"/>
          <w:rtl/>
        </w:rPr>
        <w:t xml:space="preserve"> ........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ED221C" w:rsidP="00DE0256">
      <w:pPr>
        <w:jc w:val="left"/>
        <w:rPr>
          <w:ins w:id="0" w:author="Miriam" w:date="2015-12-10T14:20:00Z"/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  <w:r w:rsidR="00B54814">
        <w:rPr>
          <w:rFonts w:hint="cs"/>
          <w:sz w:val="28"/>
          <w:szCs w:val="28"/>
          <w:highlight w:val="green"/>
          <w:rtl/>
        </w:rPr>
        <w:t xml:space="preserve">בשלב ההצעה </w:t>
      </w:r>
      <w:r w:rsidR="00B54814" w:rsidRPr="00B54814">
        <w:rPr>
          <w:rFonts w:hint="cs"/>
          <w:sz w:val="28"/>
          <w:szCs w:val="28"/>
          <w:highlight w:val="green"/>
          <w:rtl/>
        </w:rPr>
        <w:t>יש להוסיף זאת בטופס התנעה</w:t>
      </w:r>
      <w:r w:rsidR="00B54814">
        <w:rPr>
          <w:rFonts w:hint="cs"/>
          <w:sz w:val="28"/>
          <w:szCs w:val="28"/>
          <w:rtl/>
        </w:rPr>
        <w:t xml:space="preserve"> </w:t>
      </w:r>
    </w:p>
    <w:p w:rsidR="00123AE4" w:rsidRPr="00910CD3" w:rsidRDefault="00123AE4" w:rsidP="00DE0256">
      <w:pPr>
        <w:jc w:val="left"/>
        <w:rPr>
          <w:rFonts w:hint="cs"/>
          <w:b/>
          <w:bCs/>
          <w:sz w:val="28"/>
          <w:szCs w:val="28"/>
          <w:rtl/>
        </w:rPr>
      </w:pPr>
      <w:r w:rsidRPr="00910CD3">
        <w:rPr>
          <w:rFonts w:ascii="Helvetica" w:eastAsia="Times New Roman" w:hAnsi="Helvetica" w:cs="Times New Roman" w:hint="cs"/>
          <w:b/>
          <w:bCs/>
          <w:color w:val="190032"/>
          <w:sz w:val="28"/>
          <w:szCs w:val="28"/>
          <w:highlight w:val="cyan"/>
          <w:rtl/>
        </w:rPr>
        <w:t>נא לוודא שהקישורים גם מעודכנים בדו"ח וברשימת הפרויקטים הראשית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Default="00ED221C" w:rsidP="00ED221C">
            <w:pPr>
              <w:bidi w:val="0"/>
              <w:jc w:val="lef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github.com/user/project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ניהול פרויקט</w:t>
            </w:r>
            <w:r w:rsidR="00ED221C">
              <w:rPr>
                <w:rFonts w:hint="cs"/>
                <w:sz w:val="28"/>
                <w:szCs w:val="28"/>
                <w:rtl/>
              </w:rPr>
              <w:t xml:space="preserve"> (אם בשימוש)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0275B" w:rsidTr="00ED221C">
        <w:tc>
          <w:tcPr>
            <w:tcW w:w="415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AF4802" w:rsidTr="00ED221C">
        <w:tc>
          <w:tcPr>
            <w:tcW w:w="415" w:type="dxa"/>
          </w:tcPr>
          <w:p w:rsidR="00AF4802" w:rsidRPr="00F72879" w:rsidRDefault="00AF4802" w:rsidP="00DE0256">
            <w:pPr>
              <w:jc w:val="left"/>
              <w:rPr>
                <w:sz w:val="28"/>
                <w:szCs w:val="28"/>
                <w:highlight w:val="cyan"/>
                <w:rtl/>
              </w:rPr>
            </w:pPr>
            <w:r w:rsidRPr="00F72879">
              <w:rPr>
                <w:rFonts w:hint="cs"/>
                <w:sz w:val="28"/>
                <w:szCs w:val="28"/>
                <w:highlight w:val="cyan"/>
                <w:rtl/>
              </w:rPr>
              <w:t>5</w:t>
            </w:r>
          </w:p>
        </w:tc>
        <w:tc>
          <w:tcPr>
            <w:tcW w:w="1843" w:type="dxa"/>
          </w:tcPr>
          <w:p w:rsidR="00AF4802" w:rsidRPr="00F72879" w:rsidRDefault="00AF4802" w:rsidP="00DE0256">
            <w:pPr>
              <w:jc w:val="left"/>
              <w:rPr>
                <w:sz w:val="28"/>
                <w:szCs w:val="28"/>
                <w:highlight w:val="cyan"/>
                <w:rtl/>
              </w:rPr>
            </w:pPr>
            <w:r w:rsidRPr="00F72879">
              <w:rPr>
                <w:rFonts w:hint="cs"/>
                <w:sz w:val="28"/>
                <w:szCs w:val="28"/>
                <w:highlight w:val="cyan"/>
                <w:rtl/>
              </w:rPr>
              <w:t>סרטון אב-טיפוס</w:t>
            </w:r>
          </w:p>
        </w:tc>
        <w:tc>
          <w:tcPr>
            <w:tcW w:w="6237" w:type="dxa"/>
          </w:tcPr>
          <w:p w:rsidR="00AF4802" w:rsidRPr="00F72879" w:rsidRDefault="00AF4802" w:rsidP="00DE0256">
            <w:pPr>
              <w:jc w:val="left"/>
              <w:rPr>
                <w:sz w:val="28"/>
                <w:szCs w:val="28"/>
                <w:highlight w:val="cyan"/>
              </w:rPr>
            </w:pP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ED221C" w:rsidRDefault="00003228" w:rsidP="00854863">
      <w:pPr>
        <w:jc w:val="left"/>
        <w:rPr>
          <w:sz w:val="28"/>
          <w:szCs w:val="28"/>
          <w:rtl/>
        </w:rPr>
      </w:pPr>
      <w:r w:rsidRPr="00854863">
        <w:rPr>
          <w:rFonts w:hint="cs"/>
          <w:sz w:val="28"/>
          <w:szCs w:val="28"/>
          <w:highlight w:val="cyan"/>
          <w:rtl/>
        </w:rPr>
        <w:t>למלא בשלב ה</w:t>
      </w:r>
      <w:r w:rsidR="00854863">
        <w:rPr>
          <w:rFonts w:hint="cs"/>
          <w:sz w:val="28"/>
          <w:szCs w:val="28"/>
          <w:highlight w:val="cyan"/>
          <w:rtl/>
        </w:rPr>
        <w:t>אבטיפוס</w:t>
      </w:r>
      <w:r w:rsidRPr="00854863">
        <w:rPr>
          <w:rFonts w:hint="cs"/>
          <w:sz w:val="28"/>
          <w:szCs w:val="28"/>
          <w:highlight w:val="cyan"/>
          <w:rtl/>
        </w:rPr>
        <w:t xml:space="preserve"> </w:t>
      </w:r>
      <w:r w:rsidR="00854863">
        <w:rPr>
          <w:rFonts w:hint="cs"/>
          <w:sz w:val="28"/>
          <w:szCs w:val="28"/>
          <w:rtl/>
        </w:rPr>
        <w:t>:</w:t>
      </w:r>
    </w:p>
    <w:p w:rsidR="00ED221C" w:rsidRPr="00ED221C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תקציר</w:t>
      </w:r>
      <w:r w:rsidR="00854863">
        <w:rPr>
          <w:rFonts w:hint="cs"/>
          <w:sz w:val="28"/>
          <w:szCs w:val="28"/>
          <w:rtl/>
        </w:rPr>
        <w:t xml:space="preserve"> </w:t>
      </w:r>
      <w:r w:rsidR="00854863">
        <w:rPr>
          <w:sz w:val="28"/>
          <w:szCs w:val="28"/>
          <w:rtl/>
        </w:rPr>
        <w:t>–</w:t>
      </w:r>
      <w:r w:rsidR="00854863">
        <w:rPr>
          <w:rFonts w:hint="cs"/>
          <w:sz w:val="28"/>
          <w:szCs w:val="28"/>
          <w:rtl/>
        </w:rPr>
        <w:t xml:space="preserve"> </w:t>
      </w:r>
      <w:r w:rsidR="00854863" w:rsidRPr="00854863">
        <w:rPr>
          <w:rFonts w:hint="cs"/>
          <w:sz w:val="28"/>
          <w:szCs w:val="28"/>
          <w:highlight w:val="cyan"/>
          <w:rtl/>
        </w:rPr>
        <w:t>מומלץ לא חייב</w:t>
      </w:r>
      <w:r w:rsidR="00854863">
        <w:rPr>
          <w:rFonts w:hint="cs"/>
          <w:sz w:val="28"/>
          <w:szCs w:val="28"/>
          <w:rtl/>
        </w:rPr>
        <w:t xml:space="preserve"> </w:t>
      </w:r>
    </w:p>
    <w:p w:rsidR="00ED221C" w:rsidRPr="00ED221C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תוכן העניינים</w:t>
      </w:r>
    </w:p>
    <w:p w:rsidR="00ED221C" w:rsidRPr="00ED221C" w:rsidRDefault="00ED221C" w:rsidP="00ED221C">
      <w:pPr>
        <w:pStyle w:val="ListParagraph"/>
        <w:numPr>
          <w:ilvl w:val="0"/>
          <w:numId w:val="20"/>
        </w:numPr>
        <w:rPr>
          <w:sz w:val="28"/>
          <w:szCs w:val="28"/>
          <w:rtl/>
        </w:rPr>
      </w:pPr>
      <w:r w:rsidRPr="00ED221C">
        <w:rPr>
          <w:rFonts w:hint="cs"/>
          <w:sz w:val="28"/>
          <w:szCs w:val="28"/>
          <w:rtl/>
        </w:rPr>
        <w:t>מילון מונחים, סימנים וקיצורים</w:t>
      </w:r>
    </w:p>
    <w:p w:rsidR="00835FCA" w:rsidRDefault="00835FCA" w:rsidP="00DE0256">
      <w:pPr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835FCA" w:rsidRDefault="00003228" w:rsidP="00003228">
      <w:pPr>
        <w:pStyle w:val="Heading1"/>
        <w:numPr>
          <w:ilvl w:val="0"/>
          <w:numId w:val="17"/>
        </w:numPr>
        <w:jc w:val="left"/>
        <w:rPr>
          <w:rtl/>
        </w:rPr>
      </w:pPr>
      <w:r>
        <w:rPr>
          <w:rFonts w:cs="Times New Roman" w:hint="cs"/>
          <w:rtl/>
        </w:rPr>
        <w:lastRenderedPageBreak/>
        <w:t xml:space="preserve">מבוא </w:t>
      </w:r>
    </w:p>
    <w:p w:rsidR="00B54814" w:rsidRDefault="00854863" w:rsidP="00854863">
      <w:pPr>
        <w:jc w:val="left"/>
        <w:rPr>
          <w:rtl/>
        </w:rPr>
      </w:pPr>
      <w:r>
        <w:rPr>
          <w:rFonts w:hint="cs"/>
          <w:highlight w:val="cyan"/>
          <w:rtl/>
        </w:rPr>
        <w:t xml:space="preserve">קראו פרק זה </w:t>
      </w:r>
      <w:r>
        <w:rPr>
          <w:highlight w:val="cyan"/>
          <w:rtl/>
        </w:rPr>
        <w:t>–</w:t>
      </w:r>
      <w:r>
        <w:rPr>
          <w:rFonts w:hint="cs"/>
          <w:highlight w:val="cyan"/>
          <w:rtl/>
        </w:rPr>
        <w:t xml:space="preserve"> שכתבו לפי הצורך </w:t>
      </w:r>
    </w:p>
    <w:p w:rsidR="00DE0256" w:rsidRDefault="00003228" w:rsidP="00003228">
      <w:pPr>
        <w:jc w:val="left"/>
        <w:rPr>
          <w:rtl/>
        </w:rPr>
      </w:pPr>
      <w:r>
        <w:rPr>
          <w:rFonts w:hint="cs"/>
          <w:rtl/>
        </w:rPr>
        <w:t xml:space="preserve">המבוא יכלול תיאור מסגרת </w:t>
      </w:r>
      <w:r w:rsidR="006225C8">
        <w:rPr>
          <w:rFonts w:hint="cs"/>
          <w:rtl/>
        </w:rPr>
        <w:t>הפרויקט</w:t>
      </w:r>
    </w:p>
    <w:p w:rsidR="00DE0256" w:rsidRDefault="00903A6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854863" w:rsidRDefault="00854863" w:rsidP="00854863">
      <w:pPr>
        <w:jc w:val="left"/>
        <w:rPr>
          <w:rtl/>
        </w:rPr>
      </w:pPr>
      <w:r w:rsidRPr="00854863">
        <w:rPr>
          <w:rFonts w:hint="cs"/>
          <w:highlight w:val="cyan"/>
          <w:rtl/>
        </w:rPr>
        <w:t xml:space="preserve">עדכנו ושכתבו פרק זה לפי הצורך </w:t>
      </w:r>
    </w:p>
    <w:p w:rsidR="00B54814" w:rsidRPr="00B54814" w:rsidRDefault="00B54814" w:rsidP="00B54814">
      <w:pPr>
        <w:jc w:val="left"/>
        <w:rPr>
          <w:highlight w:val="green"/>
          <w:rtl/>
        </w:rPr>
      </w:pPr>
    </w:p>
    <w:p w:rsidR="00003228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יכלול  מבוא על הארגון או הסביבה בה יש בעיה, את המצב כיום </w:t>
      </w:r>
      <w:r w:rsidR="00003228">
        <w:rPr>
          <w:rFonts w:cs="David" w:hint="cs"/>
          <w:sz w:val="24"/>
          <w:szCs w:val="24"/>
          <w:rtl/>
        </w:rPr>
        <w:t xml:space="preserve">ובאיזה הקשר (מה חסר או מה פותר </w:t>
      </w:r>
      <w:r>
        <w:rPr>
          <w:rFonts w:cs="David" w:hint="cs"/>
          <w:sz w:val="24"/>
          <w:szCs w:val="24"/>
          <w:rtl/>
        </w:rPr>
        <w:t>הפרויקט</w:t>
      </w:r>
      <w:r w:rsidR="00003228">
        <w:rPr>
          <w:rFonts w:cs="David" w:hint="cs"/>
          <w:sz w:val="24"/>
          <w:szCs w:val="24"/>
          <w:rtl/>
        </w:rPr>
        <w:t>).</w:t>
      </w:r>
    </w:p>
    <w:p w:rsidR="00DE0256" w:rsidRDefault="0000322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ניתן לחלק לתתי פרקים:  </w:t>
      </w:r>
    </w:p>
    <w:p w:rsidR="00903A6C" w:rsidRPr="00FC31AB" w:rsidRDefault="00903A6C" w:rsidP="00F4000D">
      <w:pPr>
        <w:pStyle w:val="Heading2"/>
        <w:jc w:val="left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:rsidR="00003228" w:rsidRPr="00EA6B0C" w:rsidRDefault="0000322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A6B0C">
        <w:rPr>
          <w:rFonts w:cs="David" w:hint="cs"/>
          <w:sz w:val="24"/>
          <w:szCs w:val="24"/>
          <w:rtl/>
        </w:rPr>
        <w:t xml:space="preserve">תת פרק זה מכיל אפיון של הדרישות מנקודת מבט המשתמש. למשל עבור פרויקט המציג מסכים ותפריטים  למשתמש </w:t>
      </w:r>
      <w:r w:rsidRPr="00EA6B0C">
        <w:rPr>
          <w:rFonts w:cs="David"/>
          <w:sz w:val="24"/>
          <w:szCs w:val="24"/>
          <w:rtl/>
        </w:rPr>
        <w:t>–</w:t>
      </w:r>
      <w:r w:rsidRPr="00EA6B0C">
        <w:rPr>
          <w:rFonts w:cs="David" w:hint="cs"/>
          <w:sz w:val="24"/>
          <w:szCs w:val="24"/>
          <w:rtl/>
        </w:rPr>
        <w:t xml:space="preserve"> תת פרק</w:t>
      </w:r>
      <w:r w:rsidR="00F4000D" w:rsidRPr="00EA6B0C">
        <w:rPr>
          <w:rFonts w:cs="David" w:hint="cs"/>
          <w:sz w:val="24"/>
          <w:szCs w:val="24"/>
          <w:rtl/>
        </w:rPr>
        <w:t xml:space="preserve"> זה יתאר את </w:t>
      </w:r>
      <w:r w:rsidRPr="00EA6B0C">
        <w:rPr>
          <w:rFonts w:cs="David" w:hint="cs"/>
          <w:sz w:val="24"/>
          <w:szCs w:val="24"/>
          <w:rtl/>
        </w:rPr>
        <w:t xml:space="preserve"> </w:t>
      </w:r>
      <w:r w:rsidR="00F4000D" w:rsidRPr="00EA6B0C">
        <w:rPr>
          <w:rFonts w:cs="David" w:hint="cs"/>
          <w:sz w:val="24"/>
          <w:szCs w:val="24"/>
          <w:rtl/>
        </w:rPr>
        <w:t>המסכים</w:t>
      </w:r>
      <w:r w:rsidR="006225C8">
        <w:rPr>
          <w:rFonts w:cs="David" w:hint="cs"/>
          <w:sz w:val="24"/>
          <w:szCs w:val="24"/>
          <w:rtl/>
        </w:rPr>
        <w:t xml:space="preserve"> העיקריים</w:t>
      </w:r>
      <w:r w:rsidR="00F4000D" w:rsidRPr="00EA6B0C">
        <w:rPr>
          <w:rFonts w:cs="David" w:hint="cs"/>
          <w:sz w:val="24"/>
          <w:szCs w:val="24"/>
          <w:rtl/>
        </w:rPr>
        <w:t xml:space="preserve">. </w:t>
      </w:r>
    </w:p>
    <w:p w:rsidR="00F4000D" w:rsidRPr="00EA6B0C" w:rsidRDefault="006225C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</w:t>
      </w:r>
      <w:r w:rsidR="00F4000D" w:rsidRPr="00EA6B0C">
        <w:rPr>
          <w:rFonts w:cs="David" w:hint="cs"/>
          <w:sz w:val="24"/>
          <w:szCs w:val="24"/>
          <w:rtl/>
        </w:rPr>
        <w:t>נספ</w:t>
      </w:r>
      <w:r w:rsidR="00EA6B0C" w:rsidRPr="00EA6B0C">
        <w:rPr>
          <w:rFonts w:cs="David" w:hint="cs"/>
          <w:sz w:val="24"/>
          <w:szCs w:val="24"/>
          <w:rtl/>
        </w:rPr>
        <w:t>ח יכיל את רשימות הדרישות מהפרוי</w:t>
      </w:r>
      <w:r w:rsidR="00F4000D" w:rsidRPr="00EA6B0C">
        <w:rPr>
          <w:rFonts w:cs="David" w:hint="cs"/>
          <w:sz w:val="24"/>
          <w:szCs w:val="24"/>
          <w:rtl/>
        </w:rPr>
        <w:t>קט.</w:t>
      </w:r>
    </w:p>
    <w:p w:rsidR="00F4000D" w:rsidRDefault="00F4000D" w:rsidP="00903A6C">
      <w:pPr>
        <w:pStyle w:val="Heading2"/>
        <w:jc w:val="left"/>
        <w:rPr>
          <w:rtl/>
        </w:rPr>
      </w:pPr>
    </w:p>
    <w:p w:rsidR="00903A6C" w:rsidRPr="00FC31AB" w:rsidRDefault="00903A6C" w:rsidP="00903A6C">
      <w:pPr>
        <w:pStyle w:val="Heading2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:rsidR="00903A6C" w:rsidRPr="000C6501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תת</w:t>
      </w:r>
      <w:r w:rsidR="00903A6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סעיף</w:t>
      </w:r>
      <w:r w:rsidR="00F4000D">
        <w:rPr>
          <w:rFonts w:cs="David" w:hint="cs"/>
          <w:sz w:val="24"/>
          <w:szCs w:val="24"/>
          <w:rtl/>
        </w:rPr>
        <w:t xml:space="preserve"> זה </w:t>
      </w:r>
      <w:r w:rsidR="00903A6C">
        <w:rPr>
          <w:rFonts w:cs="David" w:hint="cs"/>
          <w:sz w:val="24"/>
          <w:szCs w:val="24"/>
          <w:rtl/>
        </w:rPr>
        <w:t>מתאר את האתגרים הצפויים והייחוד של הפרויקט מבחינת הנדסת תוכנה</w:t>
      </w:r>
    </w:p>
    <w:p w:rsidR="00DE0256" w:rsidRPr="00712E5B" w:rsidRDefault="00DE0256" w:rsidP="00DE0256">
      <w:pPr>
        <w:pStyle w:val="Heading1"/>
        <w:numPr>
          <w:ilvl w:val="0"/>
          <w:numId w:val="17"/>
        </w:numPr>
        <w:jc w:val="left"/>
        <w:rPr>
          <w:rFonts w:cs="Times New Roman"/>
          <w:highlight w:val="cyan"/>
          <w:rtl/>
        </w:rPr>
      </w:pPr>
      <w:r w:rsidRPr="00712E5B">
        <w:rPr>
          <w:rFonts w:cs="Times New Roman" w:hint="cs"/>
          <w:highlight w:val="cyan"/>
          <w:rtl/>
        </w:rPr>
        <w:t xml:space="preserve">תיאור הפתרון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Pr="00712E5B" w:rsidRDefault="00854863" w:rsidP="00854863">
      <w:pPr>
        <w:jc w:val="left"/>
        <w:rPr>
          <w:highlight w:val="cyan"/>
          <w:rtl/>
        </w:rPr>
      </w:pPr>
      <w:r w:rsidRPr="00712E5B">
        <w:rPr>
          <w:rFonts w:hint="cs"/>
          <w:highlight w:val="cyan"/>
          <w:rtl/>
        </w:rPr>
        <w:t xml:space="preserve">בשלב האבטיפוס </w:t>
      </w:r>
      <w:r w:rsidR="00E06509" w:rsidRPr="00712E5B">
        <w:rPr>
          <w:rFonts w:hint="cs"/>
          <w:highlight w:val="cyan"/>
          <w:rtl/>
        </w:rPr>
        <w:t xml:space="preserve"> </w:t>
      </w:r>
      <w:r w:rsidRPr="00712E5B">
        <w:rPr>
          <w:rFonts w:hint="cs"/>
          <w:highlight w:val="cyan"/>
          <w:rtl/>
        </w:rPr>
        <w:t xml:space="preserve">יש למלא פרק זה </w:t>
      </w:r>
      <w:r w:rsidR="00947DC0" w:rsidRPr="00712E5B">
        <w:rPr>
          <w:rFonts w:hint="cs"/>
          <w:highlight w:val="cyan"/>
          <w:rtl/>
        </w:rPr>
        <w:t xml:space="preserve">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F4000D" w:rsidRDefault="00F4000D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יכיל </w:t>
      </w:r>
      <w:r w:rsidR="00DE0256" w:rsidRPr="00ED221C">
        <w:rPr>
          <w:rFonts w:cs="David"/>
          <w:sz w:val="24"/>
          <w:szCs w:val="24"/>
          <w:rtl/>
        </w:rPr>
        <w:t>ת</w:t>
      </w:r>
      <w:r w:rsidR="00ED221C" w:rsidRPr="00ED221C"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אור הפתרון המוצע</w:t>
      </w:r>
      <w:r>
        <w:rPr>
          <w:rFonts w:cs="David" w:hint="cs"/>
          <w:sz w:val="24"/>
          <w:szCs w:val="24"/>
          <w:rtl/>
        </w:rPr>
        <w:t xml:space="preserve">: תרשימי שימוש,  ארכיטקטורת המערכת, אלגוריתמים , תיאור הקוד </w:t>
      </w:r>
      <w:r>
        <w:rPr>
          <w:rFonts w:cs="David"/>
          <w:sz w:val="24"/>
          <w:szCs w:val="24"/>
          <w:rtl/>
        </w:rPr>
        <w:t xml:space="preserve"> ותיכון</w:t>
      </w:r>
      <w:r w:rsidR="00DE0256" w:rsidRPr="00ED221C">
        <w:rPr>
          <w:rFonts w:cs="David"/>
          <w:sz w:val="24"/>
          <w:szCs w:val="24"/>
          <w:rtl/>
        </w:rPr>
        <w:t xml:space="preserve"> (תרשימי הפצה ומודולים עיקריים, שפות וכלים מתוכננים לשימוש כגון  מערכות הפעלה, שימוש </w:t>
      </w:r>
      <w:r w:rsidR="00DE0256" w:rsidRPr="00ED221C">
        <w:rPr>
          <w:rFonts w:cs="David" w:hint="cs"/>
          <w:sz w:val="24"/>
          <w:szCs w:val="24"/>
          <w:rtl/>
        </w:rPr>
        <w:t>ברכיבים קיימים</w:t>
      </w:r>
      <w:r w:rsidR="00DE0256" w:rsidRPr="00ED221C">
        <w:rPr>
          <w:rFonts w:cs="David"/>
          <w:sz w:val="24"/>
          <w:szCs w:val="24"/>
          <w:rtl/>
        </w:rPr>
        <w:t>, סביבות, כלי בדיקה</w:t>
      </w:r>
      <w:r>
        <w:rPr>
          <w:rFonts w:cs="David" w:hint="cs"/>
          <w:sz w:val="24"/>
          <w:szCs w:val="24"/>
          <w:rtl/>
        </w:rPr>
        <w:t>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Pr="00ED221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</w:t>
      </w:r>
      <w:r w:rsidR="00903A6C">
        <w:rPr>
          <w:rFonts w:cs="David" w:hint="cs"/>
          <w:sz w:val="24"/>
          <w:szCs w:val="24"/>
          <w:rtl/>
        </w:rPr>
        <w:t xml:space="preserve"> זה </w:t>
      </w:r>
      <w:r>
        <w:rPr>
          <w:rFonts w:cs="David" w:hint="cs"/>
          <w:sz w:val="24"/>
          <w:szCs w:val="24"/>
          <w:rtl/>
        </w:rPr>
        <w:t xml:space="preserve">יכיל את </w:t>
      </w:r>
      <w:r w:rsidR="00903A6C">
        <w:rPr>
          <w:rFonts w:cs="David" w:hint="cs"/>
          <w:sz w:val="24"/>
          <w:szCs w:val="24"/>
          <w:rtl/>
        </w:rPr>
        <w:t xml:space="preserve"> המרכיבים העיקריים </w:t>
      </w:r>
      <w:r>
        <w:rPr>
          <w:rFonts w:cs="David" w:hint="cs"/>
          <w:sz w:val="24"/>
          <w:szCs w:val="24"/>
          <w:rtl/>
        </w:rPr>
        <w:t xml:space="preserve">לתיאור הפרויקט. לפירוט נוסף </w:t>
      </w:r>
      <w:r w:rsidR="00903A6C">
        <w:rPr>
          <w:rFonts w:cs="David" w:hint="cs"/>
          <w:sz w:val="24"/>
          <w:szCs w:val="24"/>
          <w:rtl/>
        </w:rPr>
        <w:t>יש להפנות לנספחים</w:t>
      </w:r>
      <w:r>
        <w:rPr>
          <w:rFonts w:cs="David" w:hint="cs"/>
          <w:sz w:val="24"/>
          <w:szCs w:val="24"/>
          <w:rtl/>
        </w:rPr>
        <w:t xml:space="preserve"> מטה (ראו שם)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Default="00DE0256" w:rsidP="00ED221C">
      <w:pPr>
        <w:pStyle w:val="Heading2"/>
        <w:jc w:val="left"/>
        <w:rPr>
          <w:rtl/>
        </w:rPr>
      </w:pPr>
      <w:r w:rsidRPr="00FC31AB">
        <w:rPr>
          <w:rFonts w:hint="cs"/>
          <w:rtl/>
        </w:rPr>
        <w:t xml:space="preserve">מהי </w:t>
      </w:r>
      <w:r>
        <w:rPr>
          <w:rFonts w:hint="cs"/>
          <w:rtl/>
        </w:rPr>
        <w:t>המערכת</w:t>
      </w:r>
    </w:p>
    <w:p w:rsidR="00EA6B0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&lt;&lt;התרשים הבא (מספר ..) מתאר את ארכיטקטורת המערכת ומורכב מ ...</w:t>
      </w:r>
      <w:r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903A6C" w:rsidRPr="00903A6C" w:rsidRDefault="00903A6C" w:rsidP="00903A6C">
      <w:pPr>
        <w:jc w:val="left"/>
        <w:rPr>
          <w:rtl/>
        </w:rPr>
      </w:pPr>
    </w:p>
    <w:p w:rsidR="00DE0256" w:rsidRDefault="00DE0256" w:rsidP="00ED221C">
      <w:pPr>
        <w:pStyle w:val="Heading2"/>
        <w:jc w:val="left"/>
        <w:rPr>
          <w:rtl/>
        </w:rPr>
      </w:pPr>
      <w:r w:rsidRPr="00FC31AB">
        <w:rPr>
          <w:rFonts w:hint="cs"/>
          <w:rtl/>
        </w:rPr>
        <w:t>תהליכים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ונתוני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המערכת</w:t>
      </w:r>
    </w:p>
    <w:p w:rsidR="00DE0256" w:rsidRPr="000C6501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המערכת תכלול 2 מצבים של עבודה: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Heading2"/>
        <w:jc w:val="left"/>
        <w:rPr>
          <w:rtl/>
        </w:rPr>
      </w:pPr>
      <w:r w:rsidRPr="00F2080D">
        <w:rPr>
          <w:rFonts w:hint="cs"/>
          <w:rtl/>
        </w:rPr>
        <w:t xml:space="preserve">תיאור הפתרון המוצע </w:t>
      </w:r>
    </w:p>
    <w:p w:rsidR="00DE0256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הפתרון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 w:rsidR="00DE0256" w:rsidRPr="000C6501">
        <w:rPr>
          <w:rFonts w:cs="David" w:hint="cs"/>
          <w:sz w:val="24"/>
          <w:szCs w:val="24"/>
          <w:rtl/>
        </w:rPr>
        <w:t>הינו</w:t>
      </w:r>
      <w:r>
        <w:rPr>
          <w:rFonts w:cs="David" w:hint="cs"/>
          <w:sz w:val="24"/>
          <w:szCs w:val="24"/>
          <w:rtl/>
        </w:rPr>
        <w:t>...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Heading2"/>
        <w:jc w:val="left"/>
        <w:rPr>
          <w:rtl/>
        </w:rPr>
      </w:pPr>
      <w:r w:rsidRPr="00F2080D">
        <w:rPr>
          <w:rFonts w:hint="cs"/>
          <w:rtl/>
        </w:rPr>
        <w:t xml:space="preserve">תיאור הכלים המשמשים לפתרון </w:t>
      </w:r>
    </w:p>
    <w:p w:rsidR="00DE0256" w:rsidRPr="002023D4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EA6B0C">
        <w:rPr>
          <w:rFonts w:cs="David" w:hint="cs"/>
          <w:sz w:val="24"/>
          <w:szCs w:val="24"/>
          <w:rtl/>
        </w:rPr>
        <w:t>ב</w:t>
      </w:r>
      <w:r w:rsidR="00DE0256">
        <w:rPr>
          <w:rFonts w:cs="David" w:hint="cs"/>
          <w:sz w:val="24"/>
          <w:szCs w:val="24"/>
          <w:rtl/>
        </w:rPr>
        <w:t xml:space="preserve">פרויקט </w:t>
      </w:r>
      <w:r w:rsidR="00EA6B0C">
        <w:rPr>
          <w:rFonts w:cs="David" w:hint="cs"/>
          <w:sz w:val="24"/>
          <w:szCs w:val="24"/>
          <w:rtl/>
        </w:rPr>
        <w:t xml:space="preserve">השתמשתי </w:t>
      </w:r>
      <w:r>
        <w:rPr>
          <w:rFonts w:cs="David" w:hint="cs"/>
          <w:sz w:val="24"/>
          <w:szCs w:val="24"/>
          <w:rtl/>
        </w:rPr>
        <w:t>...&gt;&gt;</w:t>
      </w:r>
    </w:p>
    <w:p w:rsidR="00680140" w:rsidRPr="00680140" w:rsidRDefault="00680140" w:rsidP="00EA6B0C">
      <w:pPr>
        <w:pStyle w:val="Heading1"/>
        <w:numPr>
          <w:ilvl w:val="0"/>
          <w:numId w:val="17"/>
        </w:numPr>
        <w:jc w:val="left"/>
        <w:rPr>
          <w:rFonts w:cs="Times New Roman"/>
          <w:highlight w:val="cyan"/>
          <w:rtl/>
        </w:rPr>
      </w:pPr>
      <w:r w:rsidRPr="00680140">
        <w:rPr>
          <w:rFonts w:cs="Times New Roman" w:hint="cs"/>
          <w:highlight w:val="cyan"/>
          <w:rtl/>
        </w:rPr>
        <w:lastRenderedPageBreak/>
        <w:t>תכנית בדיקות</w:t>
      </w:r>
    </w:p>
    <w:p w:rsidR="00680140" w:rsidRPr="00680140" w:rsidRDefault="00680140" w:rsidP="00910CD3">
      <w:pPr>
        <w:spacing w:line="360" w:lineRule="auto"/>
        <w:jc w:val="both"/>
        <w:rPr>
          <w:sz w:val="24"/>
          <w:rtl/>
        </w:rPr>
      </w:pPr>
      <w:r>
        <w:rPr>
          <w:rFonts w:hint="cs"/>
          <w:sz w:val="24"/>
          <w:rtl/>
        </w:rPr>
        <w:t>בפרק זה</w:t>
      </w:r>
      <w:r w:rsidR="001E4757" w:rsidRPr="001E4757">
        <w:rPr>
          <w:rFonts w:ascii="Helvetica" w:eastAsia="Times New Roman" w:hAnsi="Helvetica" w:cs="Times New Roman"/>
          <w:color w:val="190032"/>
          <w:rtl/>
        </w:rPr>
        <w:t xml:space="preserve"> </w:t>
      </w:r>
      <w:r w:rsidR="001E4757" w:rsidRPr="00E4537B">
        <w:rPr>
          <w:rFonts w:ascii="Helvetica" w:eastAsia="Times New Roman" w:hAnsi="Helvetica" w:cs="Times New Roman"/>
          <w:color w:val="190032"/>
          <w:rtl/>
        </w:rPr>
        <w:t>יש לתאר ולהצדיק את רמת, היקף ואופן הביצוע של הבדיקות הקיימות או המתוכננות, כגון: בדיקות יחידה, אינטגרציה וקבלה.</w:t>
      </w:r>
    </w:p>
    <w:p w:rsidR="00DE0256" w:rsidRDefault="00330DBB" w:rsidP="00EA6B0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סקירת</w:t>
      </w:r>
      <w:r w:rsidR="00EA6B0C">
        <w:rPr>
          <w:rFonts w:cs="Times New Roman" w:hint="cs"/>
          <w:rtl/>
        </w:rPr>
        <w:t xml:space="preserve"> עבודות דומות בספרות ו</w:t>
      </w:r>
      <w:r w:rsidR="00DE0256" w:rsidRPr="00DE0256">
        <w:rPr>
          <w:rFonts w:cs="Times New Roman" w:hint="cs"/>
          <w:rtl/>
        </w:rPr>
        <w:t xml:space="preserve">השוואה </w:t>
      </w:r>
    </w:p>
    <w:p w:rsidR="000703E1" w:rsidRDefault="000703E1" w:rsidP="000703E1">
      <w:pPr>
        <w:spacing w:line="360" w:lineRule="auto"/>
        <w:jc w:val="left"/>
        <w:rPr>
          <w:highlight w:val="green"/>
          <w:rtl/>
        </w:rPr>
      </w:pPr>
      <w:bookmarkStart w:id="1" w:name="_GoBack"/>
      <w:bookmarkEnd w:id="1"/>
    </w:p>
    <w:p w:rsidR="000703E1" w:rsidRPr="00910CD3" w:rsidRDefault="000703E1" w:rsidP="00E06509">
      <w:pPr>
        <w:spacing w:line="360" w:lineRule="auto"/>
        <w:jc w:val="left"/>
        <w:rPr>
          <w:rtl/>
        </w:rPr>
      </w:pPr>
    </w:p>
    <w:p w:rsidR="000703E1" w:rsidRPr="000703E1" w:rsidRDefault="000703E1" w:rsidP="000703E1">
      <w:pPr>
        <w:rPr>
          <w:rtl/>
        </w:rPr>
      </w:pPr>
    </w:p>
    <w:p w:rsidR="00ED221C" w:rsidRPr="00DE0256" w:rsidRDefault="00ED221C" w:rsidP="00ED221C">
      <w:pPr>
        <w:pStyle w:val="Heading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>נספחים</w:t>
      </w:r>
    </w:p>
    <w:p w:rsidR="00ED221C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ספרות, </w:t>
      </w:r>
      <w:r w:rsidR="00ED221C">
        <w:rPr>
          <w:rFonts w:cs="David"/>
          <w:sz w:val="24"/>
          <w:szCs w:val="24"/>
          <w:rtl/>
        </w:rPr>
        <w:t>תרשימים נוספים</w:t>
      </w:r>
      <w:r w:rsidR="00ED221C">
        <w:rPr>
          <w:rFonts w:cs="David" w:hint="cs"/>
          <w:sz w:val="24"/>
          <w:szCs w:val="24"/>
          <w:rtl/>
        </w:rPr>
        <w:t xml:space="preserve">, </w:t>
      </w:r>
      <w:r w:rsidR="002540C5">
        <w:rPr>
          <w:rFonts w:cs="David" w:hint="cs"/>
          <w:sz w:val="24"/>
          <w:szCs w:val="24"/>
          <w:rtl/>
        </w:rPr>
        <w:t xml:space="preserve">תכנון הפרויקט, טבלת ניהול סיכונים, </w:t>
      </w:r>
      <w:r w:rsidR="00ED221C" w:rsidRPr="00ED221C">
        <w:rPr>
          <w:rFonts w:cs="David"/>
          <w:sz w:val="24"/>
          <w:szCs w:val="24"/>
          <w:rtl/>
        </w:rPr>
        <w:t>טבלת דרישות (</w:t>
      </w:r>
      <w:r w:rsidR="00ED221C" w:rsidRPr="00ED221C">
        <w:rPr>
          <w:rFonts w:cs="David"/>
          <w:sz w:val="24"/>
          <w:szCs w:val="24"/>
        </w:rPr>
        <w:t>URD</w:t>
      </w:r>
      <w:r w:rsidR="00ED221C" w:rsidRPr="00ED221C">
        <w:rPr>
          <w:rFonts w:cs="David"/>
          <w:sz w:val="24"/>
          <w:szCs w:val="24"/>
          <w:rtl/>
        </w:rPr>
        <w:t>),</w:t>
      </w:r>
    </w:p>
    <w:p w:rsidR="00903A6C" w:rsidRPr="00680140" w:rsidRDefault="00903A6C" w:rsidP="00903A6C">
      <w:pPr>
        <w:pStyle w:val="Heading2"/>
        <w:numPr>
          <w:ilvl w:val="0"/>
          <w:numId w:val="21"/>
        </w:numPr>
        <w:jc w:val="left"/>
        <w:rPr>
          <w:highlight w:val="cyan"/>
          <w:rtl/>
        </w:rPr>
      </w:pPr>
      <w:r w:rsidRPr="00680140">
        <w:rPr>
          <w:rFonts w:hint="cs"/>
          <w:highlight w:val="cyan"/>
          <w:rtl/>
        </w:rPr>
        <w:t>רשימת ספרות \ ביבליוגרפיה</w:t>
      </w:r>
    </w:p>
    <w:p w:rsidR="002540C5" w:rsidRPr="002540C5" w:rsidRDefault="002540C5" w:rsidP="002540C5">
      <w:pPr>
        <w:pStyle w:val="Heading2"/>
        <w:jc w:val="left"/>
        <w:rPr>
          <w:rtl/>
        </w:rPr>
      </w:pPr>
    </w:p>
    <w:p w:rsidR="002540C5" w:rsidRPr="00680140" w:rsidRDefault="002540C5" w:rsidP="002540C5">
      <w:pPr>
        <w:pStyle w:val="Heading2"/>
        <w:numPr>
          <w:ilvl w:val="0"/>
          <w:numId w:val="21"/>
        </w:numPr>
        <w:jc w:val="left"/>
        <w:rPr>
          <w:highlight w:val="cyan"/>
          <w:rtl/>
        </w:rPr>
      </w:pPr>
      <w:r w:rsidRPr="00680140">
        <w:rPr>
          <w:rFonts w:hint="cs"/>
          <w:highlight w:val="cyan"/>
          <w:rtl/>
        </w:rPr>
        <w:t>תרשימים וטבלאות</w:t>
      </w:r>
    </w:p>
    <w:p w:rsidR="00ED221C" w:rsidRPr="00F2080D" w:rsidRDefault="00903A6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מסכים</w:t>
      </w:r>
      <w:r w:rsidR="000703E1">
        <w:rPr>
          <w:rFonts w:cs="David" w:hint="cs"/>
          <w:b/>
          <w:bCs/>
          <w:sz w:val="28"/>
          <w:szCs w:val="28"/>
          <w:u w:val="single"/>
          <w:rtl/>
        </w:rPr>
        <w:t xml:space="preserve"> (אם לא למעלה)</w:t>
      </w:r>
    </w:p>
    <w:p w:rsidR="00ED221C" w:rsidRDefault="00903A6C" w:rsidP="00903A6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תרשימי תיכון כגון: דיאגרמת רכיבים \ הפצה 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), </w:t>
      </w:r>
      <w:r w:rsidR="00ED221C" w:rsidRPr="00F2080D">
        <w:rPr>
          <w:rFonts w:cs="David" w:hint="cs"/>
          <w:b/>
          <w:bCs/>
          <w:sz w:val="28"/>
          <w:szCs w:val="28"/>
          <w:u w:val="single"/>
          <w:rtl/>
        </w:rPr>
        <w:t>דיאגרמת ישויות</w:t>
      </w:r>
    </w:p>
    <w:p w:rsidR="00ED221C" w:rsidRPr="00FC31AB" w:rsidRDefault="00ED221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t>טבלאות במסד נתונים</w:t>
      </w: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תכנון הפרויקט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  <w:r w:rsidR="00AF4802">
        <w:rPr>
          <w:rtl/>
        </w:rPr>
        <w:br/>
      </w:r>
      <w:r w:rsidR="00AF4802" w:rsidRPr="00F72879">
        <w:rPr>
          <w:rFonts w:hint="cs"/>
          <w:highlight w:val="cyan"/>
          <w:rtl/>
        </w:rPr>
        <w:t>לעדכן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את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התכנית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בסיום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של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אב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הטיפוס</w:t>
      </w:r>
    </w:p>
    <w:p w:rsidR="00DE0256" w:rsidRPr="002023D4" w:rsidRDefault="00DE0256" w:rsidP="00ED221C">
      <w:pPr>
        <w:pStyle w:val="Heading2"/>
        <w:jc w:val="left"/>
        <w:rPr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716" w:type="dxa"/>
          </w:tcPr>
          <w:p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22.2.13</w:t>
            </w:r>
          </w:p>
        </w:tc>
        <w:tc>
          <w:tcPr>
            <w:tcW w:w="5716" w:type="dxa"/>
          </w:tcPr>
          <w:p w:rsidR="00DE0256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>
              <w:rPr>
                <w:rFonts w:cs="David" w:hint="cs"/>
                <w:sz w:val="28"/>
                <w:szCs w:val="28"/>
                <w:rtl/>
              </w:rPr>
              <w:t>סיום פיתוח שרת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22.3.13</w:t>
            </w:r>
          </w:p>
        </w:tc>
        <w:tc>
          <w:tcPr>
            <w:tcW w:w="5716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Default="00DE0256" w:rsidP="002540C5">
      <w:pPr>
        <w:pStyle w:val="Heading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lastRenderedPageBreak/>
        <w:t>טבלת סיכונים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  <w:r w:rsidR="00AF4802">
        <w:rPr>
          <w:rtl/>
        </w:rPr>
        <w:br/>
      </w:r>
      <w:r w:rsidR="00AF4802" w:rsidRPr="00F72879">
        <w:rPr>
          <w:rFonts w:hint="cs"/>
          <w:highlight w:val="cyan"/>
          <w:rtl/>
        </w:rPr>
        <w:t>עדכון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מצב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הסיכונים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בשלב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אב</w:t>
      </w:r>
      <w:r w:rsidR="00AF4802" w:rsidRPr="00F72879">
        <w:rPr>
          <w:highlight w:val="cyan"/>
          <w:rtl/>
        </w:rPr>
        <w:t xml:space="preserve"> </w:t>
      </w:r>
      <w:r w:rsidR="00AF4802" w:rsidRPr="00F72879">
        <w:rPr>
          <w:rFonts w:hint="cs"/>
          <w:highlight w:val="cyan"/>
          <w:rtl/>
        </w:rPr>
        <w:t>הטיפוס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17"/>
        <w:gridCol w:w="3119"/>
        <w:gridCol w:w="1843"/>
        <w:gridCol w:w="2943"/>
      </w:tblGrid>
      <w:tr w:rsidR="00DE0256" w:rsidTr="005F5FA5">
        <w:tc>
          <w:tcPr>
            <w:tcW w:w="617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19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</w:tbl>
    <w:p w:rsidR="00DE0256" w:rsidRPr="00DC3FA8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2540C5" w:rsidRDefault="002540C5" w:rsidP="002540C5">
      <w:pPr>
        <w:pStyle w:val="Heading2"/>
        <w:numPr>
          <w:ilvl w:val="0"/>
          <w:numId w:val="21"/>
        </w:numPr>
        <w:jc w:val="left"/>
        <w:rPr>
          <w:rtl/>
        </w:rPr>
      </w:pPr>
      <w:r>
        <w:rPr>
          <w:rFonts w:hint="cs"/>
          <w:rtl/>
        </w:rPr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</w:p>
    <w:p w:rsidR="002540C5" w:rsidRDefault="00E06509" w:rsidP="002540C5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06509">
        <w:rPr>
          <w:rFonts w:hint="cs"/>
          <w:highlight w:val="green"/>
          <w:rtl/>
        </w:rPr>
        <w:t>נדרש בשלב ההצעה</w:t>
      </w:r>
      <w:r w:rsidR="00AF4802">
        <w:rPr>
          <w:rFonts w:cs="David" w:hint="cs"/>
          <w:sz w:val="24"/>
          <w:szCs w:val="24"/>
          <w:rtl/>
        </w:rPr>
        <w:t xml:space="preserve">,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בשלב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אב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הטיפוס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-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עדכון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אם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נוספו</w:t>
      </w:r>
      <w:r w:rsidR="00AF4802" w:rsidRPr="00F72879">
        <w:rPr>
          <w:rFonts w:cs="David"/>
          <w:sz w:val="24"/>
          <w:szCs w:val="24"/>
          <w:highlight w:val="cyan"/>
          <w:rtl/>
        </w:rPr>
        <w:t>/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בוטלו</w:t>
      </w:r>
      <w:r w:rsidR="00AF4802" w:rsidRPr="00F72879">
        <w:rPr>
          <w:rFonts w:cs="David"/>
          <w:sz w:val="24"/>
          <w:szCs w:val="24"/>
          <w:highlight w:val="cyan"/>
          <w:rtl/>
        </w:rPr>
        <w:t>/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השתנתה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עדיפות</w:t>
      </w:r>
      <w:r w:rsidR="00AF4802" w:rsidRPr="00F72879">
        <w:rPr>
          <w:rFonts w:cs="David"/>
          <w:sz w:val="24"/>
          <w:szCs w:val="24"/>
          <w:highlight w:val="cyan"/>
          <w:rtl/>
        </w:rPr>
        <w:t xml:space="preserve"> </w:t>
      </w:r>
      <w:r w:rsidR="00AF4802" w:rsidRPr="00F72879">
        <w:rPr>
          <w:rFonts w:cs="David" w:hint="cs"/>
          <w:sz w:val="24"/>
          <w:szCs w:val="24"/>
          <w:highlight w:val="cyan"/>
          <w:rtl/>
        </w:rPr>
        <w:t>וכדו</w:t>
      </w:r>
      <w:r w:rsidR="00AF4802" w:rsidRPr="00F72879">
        <w:rPr>
          <w:rFonts w:cs="David"/>
          <w:sz w:val="24"/>
          <w:szCs w:val="24"/>
          <w:highlight w:val="cyan"/>
          <w:rtl/>
        </w:rPr>
        <w:t>'</w:t>
      </w:r>
    </w:p>
    <w:p w:rsidR="00DE0256" w:rsidRPr="002540C5" w:rsidRDefault="002540C5" w:rsidP="002540C5">
      <w:pPr>
        <w:spacing w:line="360" w:lineRule="auto"/>
        <w:jc w:val="left"/>
        <w:rPr>
          <w:rFonts w:cs="David"/>
          <w:sz w:val="24"/>
          <w:szCs w:val="24"/>
        </w:rPr>
      </w:pPr>
      <w:r w:rsidRPr="00ED221C">
        <w:rPr>
          <w:rFonts w:cs="David"/>
          <w:sz w:val="24"/>
          <w:szCs w:val="24"/>
          <w:rtl/>
        </w:rPr>
        <w:t>פורמט טבלת הדרישות יהיה לפי המקובל בארגון.</w:t>
      </w:r>
      <w:r w:rsidR="00EA6B0C">
        <w:rPr>
          <w:rFonts w:cs="David" w:hint="cs"/>
          <w:sz w:val="24"/>
          <w:szCs w:val="24"/>
          <w:rtl/>
        </w:rPr>
        <w:t xml:space="preserve"> להלן דוגמא:</w:t>
      </w:r>
    </w:p>
    <w:p w:rsidR="00DE0256" w:rsidRPr="00F2080D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DE0256" w:rsidRDefault="00DE0256" w:rsidP="00DE0256">
      <w:pPr>
        <w:pStyle w:val="ListParagraph"/>
      </w:pPr>
    </w:p>
    <w:tbl>
      <w:tblPr>
        <w:tblStyle w:val="TableGrid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ListParagraph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ListParagraph"/>
              <w:ind w:left="0"/>
              <w:rPr>
                <w:rtl/>
              </w:rPr>
            </w:pPr>
          </w:p>
        </w:tc>
      </w:tr>
    </w:tbl>
    <w:p w:rsidR="007A7226" w:rsidRPr="007A7226" w:rsidRDefault="007A7226" w:rsidP="002540C5">
      <w:pPr>
        <w:jc w:val="left"/>
        <w:rPr>
          <w:b/>
          <w:bCs/>
          <w:sz w:val="28"/>
          <w:szCs w:val="28"/>
          <w:rtl/>
        </w:rPr>
      </w:pPr>
    </w:p>
    <w:sectPr w:rsidR="007A7226" w:rsidRPr="007A7226" w:rsidSect="00B6569A">
      <w:headerReference w:type="default" r:id="rId9"/>
      <w:footerReference w:type="default" r:id="rId10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7BA" w:rsidRDefault="000857BA">
      <w:r>
        <w:separator/>
      </w:r>
    </w:p>
  </w:endnote>
  <w:endnote w:type="continuationSeparator" w:id="0">
    <w:p w:rsidR="000857BA" w:rsidRDefault="000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7BA" w:rsidRDefault="000857BA">
      <w:r>
        <w:separator/>
      </w:r>
    </w:p>
  </w:footnote>
  <w:footnote w:type="continuationSeparator" w:id="0">
    <w:p w:rsidR="000857BA" w:rsidRDefault="00085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1"/>
  </w:num>
  <w:num w:numId="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8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0"/>
  </w:num>
  <w:num w:numId="18">
    <w:abstractNumId w:val="13"/>
  </w:num>
  <w:num w:numId="19">
    <w:abstractNumId w:val="16"/>
  </w:num>
  <w:num w:numId="20">
    <w:abstractNumId w:val="11"/>
  </w:num>
  <w:num w:numId="21">
    <w:abstractNumId w:val="10"/>
  </w:num>
  <w:num w:numId="22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i">
    <w15:presenceInfo w15:providerId="Windows Live" w15:userId="d7511b93ec47a3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18"/>
    <w:rsid w:val="00003228"/>
    <w:rsid w:val="00015992"/>
    <w:rsid w:val="00045302"/>
    <w:rsid w:val="000503A5"/>
    <w:rsid w:val="000703E1"/>
    <w:rsid w:val="000857BA"/>
    <w:rsid w:val="00093265"/>
    <w:rsid w:val="000979AA"/>
    <w:rsid w:val="000E1C31"/>
    <w:rsid w:val="001144A6"/>
    <w:rsid w:val="00115F88"/>
    <w:rsid w:val="00123AE4"/>
    <w:rsid w:val="001602A1"/>
    <w:rsid w:val="001E1889"/>
    <w:rsid w:val="001E3B1B"/>
    <w:rsid w:val="001E4757"/>
    <w:rsid w:val="00202388"/>
    <w:rsid w:val="00205838"/>
    <w:rsid w:val="00246C9B"/>
    <w:rsid w:val="002540C5"/>
    <w:rsid w:val="002851DF"/>
    <w:rsid w:val="002C394A"/>
    <w:rsid w:val="002F72E4"/>
    <w:rsid w:val="00316766"/>
    <w:rsid w:val="00330DBB"/>
    <w:rsid w:val="00352C72"/>
    <w:rsid w:val="003A66BC"/>
    <w:rsid w:val="003B7773"/>
    <w:rsid w:val="003D451F"/>
    <w:rsid w:val="003E4D70"/>
    <w:rsid w:val="003E53C7"/>
    <w:rsid w:val="003F1AA2"/>
    <w:rsid w:val="004A0CFD"/>
    <w:rsid w:val="004A41A8"/>
    <w:rsid w:val="004A4B4B"/>
    <w:rsid w:val="00512284"/>
    <w:rsid w:val="00520709"/>
    <w:rsid w:val="00523618"/>
    <w:rsid w:val="005A1EDE"/>
    <w:rsid w:val="005B443A"/>
    <w:rsid w:val="005D109C"/>
    <w:rsid w:val="005E660D"/>
    <w:rsid w:val="005F5B9D"/>
    <w:rsid w:val="006225C8"/>
    <w:rsid w:val="00643F78"/>
    <w:rsid w:val="006731EB"/>
    <w:rsid w:val="00680140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2E5B"/>
    <w:rsid w:val="00717E92"/>
    <w:rsid w:val="00732ED3"/>
    <w:rsid w:val="007943D9"/>
    <w:rsid w:val="007A7226"/>
    <w:rsid w:val="007E2D18"/>
    <w:rsid w:val="00835FCA"/>
    <w:rsid w:val="00841E4C"/>
    <w:rsid w:val="00854863"/>
    <w:rsid w:val="00863836"/>
    <w:rsid w:val="008B3BEA"/>
    <w:rsid w:val="008C2716"/>
    <w:rsid w:val="008C3458"/>
    <w:rsid w:val="008D6018"/>
    <w:rsid w:val="009024B9"/>
    <w:rsid w:val="0090275B"/>
    <w:rsid w:val="00903A6C"/>
    <w:rsid w:val="00910CD3"/>
    <w:rsid w:val="00936D64"/>
    <w:rsid w:val="00947DC0"/>
    <w:rsid w:val="009968E3"/>
    <w:rsid w:val="009A78C4"/>
    <w:rsid w:val="009E0D3B"/>
    <w:rsid w:val="00A32227"/>
    <w:rsid w:val="00A33159"/>
    <w:rsid w:val="00A337EB"/>
    <w:rsid w:val="00A64E63"/>
    <w:rsid w:val="00A71201"/>
    <w:rsid w:val="00A742AD"/>
    <w:rsid w:val="00A830B9"/>
    <w:rsid w:val="00AA59C1"/>
    <w:rsid w:val="00AC14CB"/>
    <w:rsid w:val="00AD5F85"/>
    <w:rsid w:val="00AE0047"/>
    <w:rsid w:val="00AE6642"/>
    <w:rsid w:val="00AF4802"/>
    <w:rsid w:val="00B5254D"/>
    <w:rsid w:val="00B54814"/>
    <w:rsid w:val="00B54B8A"/>
    <w:rsid w:val="00B64467"/>
    <w:rsid w:val="00B6569A"/>
    <w:rsid w:val="00B7107A"/>
    <w:rsid w:val="00B843BD"/>
    <w:rsid w:val="00BC0462"/>
    <w:rsid w:val="00BD6B4D"/>
    <w:rsid w:val="00C12E7C"/>
    <w:rsid w:val="00C20BBA"/>
    <w:rsid w:val="00C56675"/>
    <w:rsid w:val="00C70893"/>
    <w:rsid w:val="00C768DD"/>
    <w:rsid w:val="00C80A43"/>
    <w:rsid w:val="00CC0619"/>
    <w:rsid w:val="00CC1633"/>
    <w:rsid w:val="00CE2863"/>
    <w:rsid w:val="00D3630B"/>
    <w:rsid w:val="00D52647"/>
    <w:rsid w:val="00D60B99"/>
    <w:rsid w:val="00D6261E"/>
    <w:rsid w:val="00D75F62"/>
    <w:rsid w:val="00D93BB7"/>
    <w:rsid w:val="00DD0064"/>
    <w:rsid w:val="00DE0256"/>
    <w:rsid w:val="00E03D14"/>
    <w:rsid w:val="00E04A72"/>
    <w:rsid w:val="00E06509"/>
    <w:rsid w:val="00E073DA"/>
    <w:rsid w:val="00E35ABC"/>
    <w:rsid w:val="00E47167"/>
    <w:rsid w:val="00E520EF"/>
    <w:rsid w:val="00E544C2"/>
    <w:rsid w:val="00E65EB6"/>
    <w:rsid w:val="00E7079B"/>
    <w:rsid w:val="00E72FA8"/>
    <w:rsid w:val="00EA6B0C"/>
    <w:rsid w:val="00EC58D7"/>
    <w:rsid w:val="00ED221C"/>
    <w:rsid w:val="00EF7768"/>
    <w:rsid w:val="00F35378"/>
    <w:rsid w:val="00F4000D"/>
    <w:rsid w:val="00F51A3B"/>
    <w:rsid w:val="00F72879"/>
    <w:rsid w:val="00F746AB"/>
    <w:rsid w:val="00F754D5"/>
    <w:rsid w:val="00F85595"/>
    <w:rsid w:val="00F97465"/>
    <w:rsid w:val="00FC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BDEFD-1BC4-44E3-A386-CA695DB30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453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Miriam</cp:lastModifiedBy>
  <cp:revision>3</cp:revision>
  <cp:lastPrinted>2011-01-11T16:47:00Z</cp:lastPrinted>
  <dcterms:created xsi:type="dcterms:W3CDTF">2015-12-10T13:08:00Z</dcterms:created>
  <dcterms:modified xsi:type="dcterms:W3CDTF">2015-12-10T13:11:00Z</dcterms:modified>
</cp:coreProperties>
</file>